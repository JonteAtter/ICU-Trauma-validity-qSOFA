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860051"/>
        </w:rPr>
        <w:id w:val="-488937297"/>
        <w:docPartObj>
          <w:docPartGallery w:val="Cover Pages"/>
          <w:docPartUnique/>
        </w:docPartObj>
      </w:sdtPr>
      <w:sdtEndPr/>
      <w:sdtContent>
        <w:p w14:paraId="1A29ACE7" w14:textId="77777777" w:rsidR="005812A6" w:rsidRDefault="00FD7FA8">
          <w:pPr>
            <w:rPr>
              <w:color w:val="860051"/>
            </w:rPr>
          </w:pPr>
          <w:r>
            <w:rPr>
              <w:noProof/>
              <w:lang w:val="en-US"/>
            </w:rPr>
            <mc:AlternateContent>
              <mc:Choice Requires="wps">
                <w:drawing>
                  <wp:anchor distT="0" distB="0" distL="114300" distR="114300" simplePos="0" relativeHeight="251673600" behindDoc="0" locked="0" layoutInCell="1" allowOverlap="1" wp14:anchorId="1AAF51F1" wp14:editId="52E75C5F">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787A098A" w14:textId="7218F2F5" w:rsidR="00CA3187" w:rsidRDefault="00CA3187" w:rsidP="00CA3187">
                                <w:pPr>
                                  <w:spacing w:after="0" w:line="240" w:lineRule="auto"/>
                                  <w:jc w:val="right"/>
                                </w:pPr>
                                <w:r>
                                  <w:t xml:space="preserve">Handledare: </w:t>
                                </w:r>
                                <w:r w:rsidR="00DC7C4B">
                                  <w:rPr>
                                    <w:rFonts w:eastAsia="Calibri"/>
                                  </w:rPr>
                                  <w:t>Martin Gerdin Wärnberg</w:t>
                                </w:r>
                              </w:p>
                              <w:p w14:paraId="7CCCEF23" w14:textId="0A3E88DA" w:rsidR="00CA3187" w:rsidRDefault="00CA3187" w:rsidP="00CA3187">
                                <w:pPr>
                                  <w:spacing w:after="0" w:line="240" w:lineRule="auto"/>
                                  <w:jc w:val="right"/>
                                  <w:rPr>
                                    <w:rFonts w:eastAsia="Calibri"/>
                                  </w:rPr>
                                </w:pPr>
                                <w:r>
                                  <w:t xml:space="preserve">Bihandledare: </w:t>
                                </w:r>
                                <w:proofErr w:type="spellStart"/>
                                <w:r w:rsidR="00DC7C4B">
                                  <w:rPr>
                                    <w:rFonts w:eastAsia="Calibri"/>
                                  </w:rPr>
                                  <w:t>Kapil</w:t>
                                </w:r>
                                <w:proofErr w:type="spellEnd"/>
                                <w:r w:rsidR="00DC7C4B">
                                  <w:rPr>
                                    <w:rFonts w:eastAsia="Calibri"/>
                                  </w:rPr>
                                  <w:t xml:space="preserve"> </w:t>
                                </w:r>
                                <w:proofErr w:type="spellStart"/>
                                <w:r w:rsidR="00DC7C4B">
                                  <w:rPr>
                                    <w:rFonts w:eastAsia="Calibri"/>
                                  </w:rPr>
                                  <w:t>Dev</w:t>
                                </w:r>
                                <w:proofErr w:type="spellEnd"/>
                                <w:r w:rsidR="00DC7C4B">
                                  <w:rPr>
                                    <w:rFonts w:eastAsia="Calibri"/>
                                  </w:rPr>
                                  <w:t xml:space="preserve"> </w:t>
                                </w:r>
                                <w:proofErr w:type="spellStart"/>
                                <w:r w:rsidR="00DC7C4B">
                                  <w:rPr>
                                    <w:rFonts w:eastAsia="Calibri"/>
                                  </w:rPr>
                                  <w:t>Soni</w:t>
                                </w:r>
                                <w:proofErr w:type="spellEnd"/>
                              </w:p>
                              <w:p w14:paraId="5CFF033B" w14:textId="77777777" w:rsidR="00FD7FA8" w:rsidRDefault="00FD7FA8" w:rsidP="00CA3187">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AF51F1"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787A098A" w14:textId="7218F2F5" w:rsidR="00CA3187" w:rsidRDefault="00CA3187" w:rsidP="00CA3187">
                          <w:pPr>
                            <w:spacing w:after="0" w:line="240" w:lineRule="auto"/>
                            <w:jc w:val="right"/>
                          </w:pPr>
                          <w:r>
                            <w:t xml:space="preserve">Handledare: </w:t>
                          </w:r>
                          <w:r w:rsidR="00DC7C4B">
                            <w:rPr>
                              <w:rFonts w:eastAsia="Calibri"/>
                            </w:rPr>
                            <w:t>Martin Gerdin Wärnberg</w:t>
                          </w:r>
                        </w:p>
                        <w:p w14:paraId="7CCCEF23" w14:textId="0A3E88DA" w:rsidR="00CA3187" w:rsidRDefault="00CA3187" w:rsidP="00CA3187">
                          <w:pPr>
                            <w:spacing w:after="0" w:line="240" w:lineRule="auto"/>
                            <w:jc w:val="right"/>
                            <w:rPr>
                              <w:rFonts w:eastAsia="Calibri"/>
                            </w:rPr>
                          </w:pPr>
                          <w:r>
                            <w:t xml:space="preserve">Bihandledare: </w:t>
                          </w:r>
                          <w:proofErr w:type="spellStart"/>
                          <w:r w:rsidR="00DC7C4B">
                            <w:rPr>
                              <w:rFonts w:eastAsia="Calibri"/>
                            </w:rPr>
                            <w:t>Kapil</w:t>
                          </w:r>
                          <w:proofErr w:type="spellEnd"/>
                          <w:r w:rsidR="00DC7C4B">
                            <w:rPr>
                              <w:rFonts w:eastAsia="Calibri"/>
                            </w:rPr>
                            <w:t xml:space="preserve"> </w:t>
                          </w:r>
                          <w:proofErr w:type="spellStart"/>
                          <w:r w:rsidR="00DC7C4B">
                            <w:rPr>
                              <w:rFonts w:eastAsia="Calibri"/>
                            </w:rPr>
                            <w:t>Dev</w:t>
                          </w:r>
                          <w:proofErr w:type="spellEnd"/>
                          <w:r w:rsidR="00DC7C4B">
                            <w:rPr>
                              <w:rFonts w:eastAsia="Calibri"/>
                            </w:rPr>
                            <w:t xml:space="preserve"> </w:t>
                          </w:r>
                          <w:proofErr w:type="spellStart"/>
                          <w:r w:rsidR="00DC7C4B">
                            <w:rPr>
                              <w:rFonts w:eastAsia="Calibri"/>
                            </w:rPr>
                            <w:t>Soni</w:t>
                          </w:r>
                          <w:proofErr w:type="spellEnd"/>
                        </w:p>
                        <w:p w14:paraId="5CFF033B" w14:textId="77777777" w:rsidR="00FD7FA8" w:rsidRDefault="00FD7FA8" w:rsidP="00CA3187">
                          <w:pPr>
                            <w:spacing w:after="0" w:line="240" w:lineRule="auto"/>
                            <w:jc w:val="right"/>
                          </w:pPr>
                        </w:p>
                      </w:txbxContent>
                    </v:textbox>
                  </v:shape>
                </w:pict>
              </mc:Fallback>
            </mc:AlternateContent>
          </w:r>
          <w:r w:rsidR="00CA3187">
            <w:rPr>
              <w:noProof/>
              <w:lang w:val="en-US"/>
            </w:rPr>
            <mc:AlternateContent>
              <mc:Choice Requires="wps">
                <w:drawing>
                  <wp:anchor distT="0" distB="0" distL="114300" distR="114300" simplePos="0" relativeHeight="251668480" behindDoc="0" locked="0" layoutInCell="1" allowOverlap="1" wp14:anchorId="10CF8FD7" wp14:editId="05CDF118">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22F57" w14:textId="2F499B59" w:rsidR="003A6821" w:rsidRPr="00DC7C4B" w:rsidRDefault="00DC7C4B" w:rsidP="00DC7C4B">
                                <w:pPr>
                                  <w:spacing w:line="240" w:lineRule="auto"/>
                                  <w:jc w:val="center"/>
                                  <w:rPr>
                                    <w:rFonts w:eastAsia="Times New Roman"/>
                                    <w:b/>
                                    <w:color w:val="860051"/>
                                    <w:spacing w:val="-2"/>
                                    <w:sz w:val="48"/>
                                    <w:szCs w:val="48"/>
                                    <w:lang w:val="en-US"/>
                                  </w:rPr>
                                </w:pPr>
                                <w:r w:rsidRPr="00DC7C4B">
                                  <w:rPr>
                                    <w:rFonts w:eastAsia="Times New Roman"/>
                                    <w:b/>
                                    <w:color w:val="860051"/>
                                    <w:spacing w:val="-2"/>
                                    <w:sz w:val="48"/>
                                    <w:szCs w:val="48"/>
                                    <w:lang w:val="en-US"/>
                                  </w:rPr>
                                  <w:t>Predicting intensive care unit</w:t>
                                </w:r>
                                <w:r>
                                  <w:rPr>
                                    <w:rFonts w:eastAsia="Times New Roman"/>
                                    <w:b/>
                                    <w:color w:val="860051"/>
                                    <w:spacing w:val="-2"/>
                                    <w:sz w:val="48"/>
                                    <w:szCs w:val="48"/>
                                    <w:lang w:val="en-US"/>
                                  </w:rPr>
                                  <w:t xml:space="preserve"> admission using the quick sequential organ failure assessment score (qSOFA).</w:t>
                                </w:r>
                                <w:r w:rsidRPr="00DC7C4B">
                                  <w:rPr>
                                    <w:rFonts w:eastAsia="Times New Roman"/>
                                    <w:b/>
                                    <w:color w:val="860051"/>
                                    <w:spacing w:val="-2"/>
                                    <w:sz w:val="48"/>
                                    <w:szCs w:val="48"/>
                                    <w:lang w:val="en-US"/>
                                  </w:rPr>
                                  <w:t xml:space="preserve"> </w:t>
                                </w:r>
                              </w:p>
                              <w:p w14:paraId="57CEE86F" w14:textId="77777777" w:rsidR="00FD7FA8" w:rsidRPr="00FD7FA8" w:rsidRDefault="00FD7FA8" w:rsidP="00FD7FA8">
                                <w:pPr>
                                  <w:spacing w:after="0" w:line="240" w:lineRule="auto"/>
                                  <w:jc w:val="center"/>
                                  <w:rPr>
                                    <w:rFonts w:eastAsia="Calibri"/>
                                    <w:b/>
                                  </w:rPr>
                                </w:pPr>
                              </w:p>
                              <w:p w14:paraId="37B7BD45" w14:textId="4B49DADD" w:rsidR="00FD7FA8" w:rsidRPr="00DC7C4B" w:rsidRDefault="00DC7C4B" w:rsidP="00FD7FA8">
                                <w:pPr>
                                  <w:spacing w:after="0" w:line="240" w:lineRule="auto"/>
                                  <w:jc w:val="center"/>
                                  <w:rPr>
                                    <w:rFonts w:eastAsia="Calibri"/>
                                    <w:lang w:val="en-US"/>
                                  </w:rPr>
                                </w:pPr>
                                <w:r w:rsidRPr="00DC7C4B">
                                  <w:rPr>
                                    <w:lang w:val="en-US"/>
                                  </w:rPr>
                                  <w:t>Project report</w:t>
                                </w:r>
                              </w:p>
                              <w:p w14:paraId="1EE4DCD4" w14:textId="054B4BDC" w:rsidR="00FD7FA8" w:rsidRDefault="003A6821" w:rsidP="00FD7FA8">
                                <w:pPr>
                                  <w:spacing w:after="0" w:line="240" w:lineRule="auto"/>
                                  <w:jc w:val="center"/>
                                  <w:rPr>
                                    <w:rFonts w:eastAsia="Calibri"/>
                                    <w:b/>
                                  </w:rPr>
                                </w:pPr>
                                <w:r>
                                  <w:rPr>
                                    <w:b/>
                                  </w:rPr>
                                  <w:t>Författare:</w:t>
                                </w:r>
                                <w:r>
                                  <w:rPr>
                                    <w:rFonts w:ascii="Calibri" w:eastAsia="Calibri" w:hAnsi="Calibri"/>
                                  </w:rPr>
                                  <w:t xml:space="preserve"> </w:t>
                                </w:r>
                                <w:r w:rsidR="00DC7C4B">
                                  <w:rPr>
                                    <w:rFonts w:eastAsia="Calibri"/>
                                    <w:b/>
                                  </w:rPr>
                                  <w:t>Björn Lindberg</w:t>
                                </w:r>
                              </w:p>
                              <w:p w14:paraId="4CF885E9" w14:textId="77777777" w:rsidR="00FD7FA8" w:rsidRDefault="00FD7FA8" w:rsidP="00FD7FA8">
                                <w:pPr>
                                  <w:spacing w:after="0" w:line="240" w:lineRule="auto"/>
                                  <w:jc w:val="center"/>
                                  <w:rPr>
                                    <w:rFonts w:eastAsia="Calibr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F8FD7" id="Text Box 5" o:spid="_x0000_s1027" type="#_x0000_t202" style="position:absolute;margin-left:61.7pt;margin-top:259.1pt;width:442.2pt;height:23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1DB22F57" w14:textId="2F499B59" w:rsidR="003A6821" w:rsidRPr="00DC7C4B" w:rsidRDefault="00DC7C4B" w:rsidP="00DC7C4B">
                          <w:pPr>
                            <w:spacing w:line="240" w:lineRule="auto"/>
                            <w:jc w:val="center"/>
                            <w:rPr>
                              <w:rFonts w:eastAsia="Times New Roman"/>
                              <w:b/>
                              <w:color w:val="860051"/>
                              <w:spacing w:val="-2"/>
                              <w:sz w:val="48"/>
                              <w:szCs w:val="48"/>
                              <w:lang w:val="en-US"/>
                            </w:rPr>
                          </w:pPr>
                          <w:r w:rsidRPr="00DC7C4B">
                            <w:rPr>
                              <w:rFonts w:eastAsia="Times New Roman"/>
                              <w:b/>
                              <w:color w:val="860051"/>
                              <w:spacing w:val="-2"/>
                              <w:sz w:val="48"/>
                              <w:szCs w:val="48"/>
                              <w:lang w:val="en-US"/>
                            </w:rPr>
                            <w:t>Predicting intensive care unit</w:t>
                          </w:r>
                          <w:r>
                            <w:rPr>
                              <w:rFonts w:eastAsia="Times New Roman"/>
                              <w:b/>
                              <w:color w:val="860051"/>
                              <w:spacing w:val="-2"/>
                              <w:sz w:val="48"/>
                              <w:szCs w:val="48"/>
                              <w:lang w:val="en-US"/>
                            </w:rPr>
                            <w:t xml:space="preserve"> admission using the quick sequential organ failure assessment score (qSOFA).</w:t>
                          </w:r>
                          <w:r w:rsidRPr="00DC7C4B">
                            <w:rPr>
                              <w:rFonts w:eastAsia="Times New Roman"/>
                              <w:b/>
                              <w:color w:val="860051"/>
                              <w:spacing w:val="-2"/>
                              <w:sz w:val="48"/>
                              <w:szCs w:val="48"/>
                              <w:lang w:val="en-US"/>
                            </w:rPr>
                            <w:t xml:space="preserve"> </w:t>
                          </w:r>
                        </w:p>
                        <w:p w14:paraId="57CEE86F" w14:textId="77777777" w:rsidR="00FD7FA8" w:rsidRPr="00FD7FA8" w:rsidRDefault="00FD7FA8" w:rsidP="00FD7FA8">
                          <w:pPr>
                            <w:spacing w:after="0" w:line="240" w:lineRule="auto"/>
                            <w:jc w:val="center"/>
                            <w:rPr>
                              <w:rFonts w:eastAsia="Calibri"/>
                              <w:b/>
                            </w:rPr>
                          </w:pPr>
                        </w:p>
                        <w:p w14:paraId="37B7BD45" w14:textId="4B49DADD" w:rsidR="00FD7FA8" w:rsidRPr="00DC7C4B" w:rsidRDefault="00DC7C4B" w:rsidP="00FD7FA8">
                          <w:pPr>
                            <w:spacing w:after="0" w:line="240" w:lineRule="auto"/>
                            <w:jc w:val="center"/>
                            <w:rPr>
                              <w:rFonts w:eastAsia="Calibri"/>
                              <w:lang w:val="en-US"/>
                            </w:rPr>
                          </w:pPr>
                          <w:r w:rsidRPr="00DC7C4B">
                            <w:rPr>
                              <w:lang w:val="en-US"/>
                            </w:rPr>
                            <w:t>Project report</w:t>
                          </w:r>
                        </w:p>
                        <w:p w14:paraId="1EE4DCD4" w14:textId="054B4BDC" w:rsidR="00FD7FA8" w:rsidRDefault="003A6821" w:rsidP="00FD7FA8">
                          <w:pPr>
                            <w:spacing w:after="0" w:line="240" w:lineRule="auto"/>
                            <w:jc w:val="center"/>
                            <w:rPr>
                              <w:rFonts w:eastAsia="Calibri"/>
                              <w:b/>
                            </w:rPr>
                          </w:pPr>
                          <w:r>
                            <w:rPr>
                              <w:b/>
                            </w:rPr>
                            <w:t>Författare:</w:t>
                          </w:r>
                          <w:r>
                            <w:rPr>
                              <w:rFonts w:ascii="Calibri" w:eastAsia="Calibri" w:hAnsi="Calibri"/>
                            </w:rPr>
                            <w:t xml:space="preserve"> </w:t>
                          </w:r>
                          <w:r w:rsidR="00DC7C4B">
                            <w:rPr>
                              <w:rFonts w:eastAsia="Calibri"/>
                              <w:b/>
                            </w:rPr>
                            <w:t>Björn Lindberg</w:t>
                          </w:r>
                        </w:p>
                        <w:p w14:paraId="4CF885E9" w14:textId="77777777" w:rsidR="00FD7FA8" w:rsidRDefault="00FD7FA8" w:rsidP="00FD7FA8">
                          <w:pPr>
                            <w:spacing w:after="0" w:line="240" w:lineRule="auto"/>
                            <w:jc w:val="center"/>
                            <w:rPr>
                              <w:rFonts w:eastAsia="Calibri"/>
                              <w:b/>
                            </w:rPr>
                          </w:pPr>
                        </w:p>
                      </w:txbxContent>
                    </v:textbox>
                  </v:shape>
                </w:pict>
              </mc:Fallback>
            </mc:AlternateContent>
          </w:r>
          <w:r w:rsidR="006E2E87">
            <w:rPr>
              <w:noProof/>
              <w:lang w:val="en-US"/>
            </w:rPr>
            <mc:AlternateContent>
              <mc:Choice Requires="wps">
                <w:drawing>
                  <wp:anchor distT="0" distB="0" distL="114300" distR="114300" simplePos="0" relativeHeight="251671552" behindDoc="0" locked="0" layoutInCell="1" allowOverlap="1" wp14:anchorId="48A6CBDB" wp14:editId="41E77BDB">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AF50A" w14:textId="775326D3" w:rsidR="006E2E87" w:rsidRPr="006E2E87" w:rsidRDefault="006E2E87" w:rsidP="006E2E87">
                                <w:pPr>
                                  <w:spacing w:line="240" w:lineRule="auto"/>
                                </w:pPr>
                                <w:r>
                                  <w:t>Institution</w:t>
                                </w:r>
                                <w:r w:rsidR="00DC7C4B">
                                  <w:t>en för global folkhälsa</w:t>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br/>
                                </w:r>
                                <w:r w:rsidR="00DC7C4B">
                                  <w:rPr>
                                    <w:rFonts w:eastAsia="Calibri"/>
                                  </w:rPr>
                                  <w:t>Björn Lindberg</w:t>
                                </w:r>
                                <w:r>
                                  <w:br/>
                                  <w:t>Läkarprogrammet KI</w:t>
                                </w:r>
                                <w:r>
                                  <w:br/>
                                  <w:t>Exam</w:t>
                                </w:r>
                                <w:r w:rsidR="007D3528">
                                  <w:t>ensarbete 30 p</w:t>
                                </w:r>
                                <w:r w:rsidR="007D3528">
                                  <w:br/>
                                  <w:t>Höst</w:t>
                                </w:r>
                                <w:r w:rsidR="008B2CDB">
                                  <w:t>terminen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6CBDB" id="Textruta 3" o:spid="_x0000_s1028" type="#_x0000_t202" style="position:absolute;margin-left:64.1pt;margin-top:60.95pt;width:436.6pt;height:98.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35BAF50A" w14:textId="775326D3" w:rsidR="006E2E87" w:rsidRPr="006E2E87" w:rsidRDefault="006E2E87" w:rsidP="006E2E87">
                          <w:pPr>
                            <w:spacing w:line="240" w:lineRule="auto"/>
                          </w:pPr>
                          <w:r>
                            <w:t>Institution</w:t>
                          </w:r>
                          <w:r w:rsidR="00DC7C4B">
                            <w:t>en för global folkhälsa</w:t>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br/>
                          </w:r>
                          <w:r w:rsidR="00DC7C4B">
                            <w:rPr>
                              <w:rFonts w:eastAsia="Calibri"/>
                            </w:rPr>
                            <w:t>Björn Lindberg</w:t>
                          </w:r>
                          <w:r>
                            <w:br/>
                            <w:t>Läkarprogrammet KI</w:t>
                          </w:r>
                          <w:r>
                            <w:br/>
                            <w:t>Exam</w:t>
                          </w:r>
                          <w:r w:rsidR="007D3528">
                            <w:t>ensarbete 30 p</w:t>
                          </w:r>
                          <w:r w:rsidR="007D3528">
                            <w:br/>
                            <w:t>Höst</w:t>
                          </w:r>
                          <w:r w:rsidR="008B2CDB">
                            <w:t>terminen 2020</w:t>
                          </w:r>
                        </w:p>
                      </w:txbxContent>
                    </v:textbox>
                  </v:shape>
                </w:pict>
              </mc:Fallback>
            </mc:AlternateContent>
          </w:r>
          <w:r w:rsidR="009D5166">
            <w:rPr>
              <w:noProof/>
              <w:color w:val="860051"/>
              <w:lang w:val="en-US"/>
            </w:rPr>
            <mc:AlternateContent>
              <mc:Choice Requires="wpg">
                <w:drawing>
                  <wp:anchor distT="0" distB="0" distL="114300" distR="114300" simplePos="0" relativeHeight="251666432" behindDoc="0" locked="0" layoutInCell="1" allowOverlap="1" wp14:anchorId="68875E97" wp14:editId="2C44C57C">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8">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6FFFB251" id="Group 2" o:spid="_x0000_s1026" style="position:absolute;margin-left:-55.3pt;margin-top:-59.5pt;width:619.2pt;height:819pt;z-index:251666432"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">
                      <v:imagedata r:id="rId9" o:title="" croptop="37257f" cropbottom="885f" cropleft="894f" cropright="-6328f"/>
                      <v:path arrowok="t"/>
                    </v:shape>
                  </v:group>
                </w:pict>
              </mc:Fallback>
            </mc:AlternateContent>
          </w:r>
          <w:r w:rsidR="005812A6">
            <w:rPr>
              <w:color w:val="860051"/>
            </w:rPr>
            <w:br w:type="page"/>
          </w:r>
        </w:p>
        <w:p w14:paraId="4BDAD2CA" w14:textId="77777777" w:rsidR="005812A6" w:rsidRDefault="00127930">
          <w:pPr>
            <w:rPr>
              <w:color w:val="860051"/>
            </w:rPr>
          </w:pPr>
          <w:r w:rsidRPr="00127930">
            <w:rPr>
              <w:rFonts w:eastAsia="Times New Roman"/>
              <w:b/>
              <w:bCs/>
              <w:noProof/>
              <w:sz w:val="32"/>
              <w:szCs w:val="28"/>
              <w:lang w:val="en-US"/>
            </w:rPr>
            <w:lastRenderedPageBreak/>
            <w:drawing>
              <wp:anchor distT="0" distB="0" distL="114300" distR="114300" simplePos="0" relativeHeight="251670528" behindDoc="0" locked="0" layoutInCell="1" allowOverlap="1" wp14:anchorId="6558FED6" wp14:editId="22353AF3">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24D5640E" w14:textId="77777777" w:rsidR="00A344A8" w:rsidRPr="00930786" w:rsidRDefault="00F22EEB" w:rsidP="00930786">
      <w:pPr>
        <w:keepNext/>
        <w:keepLines/>
        <w:spacing w:after="0"/>
        <w:jc w:val="both"/>
        <w:outlineLvl w:val="0"/>
        <w:rPr>
          <w:rFonts w:eastAsia="Times New Roman"/>
          <w:b/>
          <w:bCs/>
          <w:sz w:val="22"/>
          <w:szCs w:val="22"/>
        </w:rPr>
      </w:pPr>
      <w:r w:rsidRPr="00930786">
        <w:rPr>
          <w:rFonts w:eastAsia="Times New Roman"/>
          <w:b/>
          <w:bCs/>
          <w:sz w:val="22"/>
          <w:szCs w:val="22"/>
        </w:rPr>
        <w:fldChar w:fldCharType="begin"/>
      </w:r>
      <w:r w:rsidR="00A344A8" w:rsidRPr="00930786">
        <w:rPr>
          <w:rFonts w:eastAsia="Times New Roman"/>
          <w:b/>
          <w:bCs/>
          <w:sz w:val="22"/>
          <w:szCs w:val="22"/>
        </w:rPr>
        <w:instrText xml:space="preserve"> MACROBUTTON  AcceptAllChangesShown "Sida för Sammanfattning/Abstract" </w:instrText>
      </w:r>
      <w:r w:rsidRPr="00930786">
        <w:rPr>
          <w:rFonts w:eastAsia="Times New Roman"/>
          <w:b/>
          <w:bCs/>
          <w:sz w:val="22"/>
          <w:szCs w:val="22"/>
        </w:rPr>
        <w:fldChar w:fldCharType="end"/>
      </w:r>
    </w:p>
    <w:p w14:paraId="296C2A4E" w14:textId="77777777" w:rsidR="00A344A8" w:rsidRDefault="00A344A8" w:rsidP="00930786">
      <w:pPr>
        <w:spacing w:after="0" w:line="240" w:lineRule="auto"/>
        <w:jc w:val="both"/>
        <w:rPr>
          <w:rFonts w:eastAsia="Times New Roman"/>
          <w:iCs/>
          <w:sz w:val="22"/>
          <w:szCs w:val="22"/>
        </w:rPr>
      </w:pPr>
    </w:p>
    <w:p w14:paraId="359FB52C" w14:textId="77777777" w:rsidR="00930786" w:rsidRPr="00930786" w:rsidRDefault="00930786" w:rsidP="00930786">
      <w:pPr>
        <w:spacing w:after="0" w:line="240" w:lineRule="auto"/>
        <w:jc w:val="both"/>
        <w:rPr>
          <w:rFonts w:eastAsia="Times New Roman"/>
          <w:iCs/>
          <w:sz w:val="22"/>
          <w:szCs w:val="22"/>
        </w:rPr>
      </w:pPr>
    </w:p>
    <w:p w14:paraId="4AF633B9" w14:textId="77777777" w:rsidR="00B05324" w:rsidRPr="00930786" w:rsidRDefault="00930786" w:rsidP="00B05324">
      <w:pPr>
        <w:spacing w:after="0"/>
        <w:jc w:val="both"/>
        <w:outlineLvl w:val="0"/>
        <w:rPr>
          <w:b/>
          <w:sz w:val="22"/>
          <w:szCs w:val="22"/>
        </w:rPr>
      </w:pPr>
      <w:r>
        <w:rPr>
          <w:rFonts w:eastAsia="Times New Roman"/>
          <w:b/>
          <w:bCs/>
          <w:sz w:val="22"/>
          <w:szCs w:val="22"/>
        </w:rPr>
        <w:fldChar w:fldCharType="begin"/>
      </w:r>
      <w:r w:rsidRPr="00930786">
        <w:rPr>
          <w:rFonts w:eastAsia="Times New Roman"/>
          <w:b/>
          <w:bCs/>
          <w:sz w:val="22"/>
          <w:szCs w:val="22"/>
        </w:rPr>
        <w:instrText xml:space="preserve"> MACROBUTTON  AcceptAllConflictsInDoc "Titel på uppsatsen på svenska placeras här" </w:instrText>
      </w:r>
      <w:r>
        <w:rPr>
          <w:rFonts w:eastAsia="Times New Roman"/>
          <w:b/>
          <w:bCs/>
          <w:sz w:val="22"/>
          <w:szCs w:val="22"/>
        </w:rPr>
        <w:fldChar w:fldCharType="end"/>
      </w:r>
    </w:p>
    <w:p w14:paraId="622B18C5" w14:textId="77777777" w:rsidR="00B05324" w:rsidRPr="00930786" w:rsidRDefault="00B05324" w:rsidP="00B05324">
      <w:pPr>
        <w:spacing w:after="0"/>
        <w:jc w:val="both"/>
        <w:outlineLvl w:val="0"/>
        <w:rPr>
          <w:bCs/>
          <w:sz w:val="22"/>
          <w:szCs w:val="22"/>
        </w:rPr>
      </w:pPr>
    </w:p>
    <w:p w14:paraId="2A62323B" w14:textId="77777777" w:rsidR="00B05324" w:rsidRPr="00930786" w:rsidRDefault="00B05324" w:rsidP="00B053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930786">
        <w:rPr>
          <w:i/>
          <w:sz w:val="22"/>
          <w:szCs w:val="22"/>
        </w:rPr>
        <w:t>Bakgrund:</w:t>
      </w:r>
      <w:r w:rsidRPr="00930786">
        <w:rPr>
          <w:sz w:val="22"/>
          <w:szCs w:val="22"/>
        </w:rPr>
        <w:t xml:space="preserve">     </w:t>
      </w:r>
      <w:r w:rsidRPr="00930786">
        <w:rPr>
          <w:rFonts w:cs="Helvetica"/>
          <w:color w:val="000000"/>
          <w:sz w:val="22"/>
          <w:szCs w:val="22"/>
        </w:rPr>
        <w:t xml:space="preserve"> </w:t>
      </w:r>
      <w:r w:rsidRPr="00930786">
        <w:rPr>
          <w:rFonts w:cs="Helvetica"/>
          <w:i/>
          <w:color w:val="000000"/>
          <w:sz w:val="22"/>
          <w:szCs w:val="22"/>
        </w:rPr>
        <w:t>Syfte</w:t>
      </w:r>
      <w:r w:rsidRPr="00930786">
        <w:rPr>
          <w:rFonts w:cs="Helvetica"/>
          <w:color w:val="000000"/>
          <w:sz w:val="22"/>
          <w:szCs w:val="22"/>
        </w:rPr>
        <w:t xml:space="preserve">:      </w:t>
      </w:r>
      <w:r w:rsidRPr="00930786">
        <w:rPr>
          <w:sz w:val="22"/>
          <w:szCs w:val="22"/>
        </w:rPr>
        <w:t>.</w:t>
      </w:r>
      <w:r w:rsidRPr="00930786">
        <w:rPr>
          <w:rFonts w:ascii="Helvetica" w:hAnsi="Helvetica" w:cs="Helvetica"/>
          <w:color w:val="000000"/>
          <w:sz w:val="22"/>
          <w:szCs w:val="22"/>
        </w:rPr>
        <w:t xml:space="preserve"> </w:t>
      </w:r>
      <w:r w:rsidRPr="00930786">
        <w:rPr>
          <w:i/>
          <w:sz w:val="22"/>
          <w:szCs w:val="22"/>
        </w:rPr>
        <w:t>Material och Metoder:</w:t>
      </w:r>
      <w:r w:rsidRPr="00930786">
        <w:rPr>
          <w:sz w:val="22"/>
          <w:szCs w:val="22"/>
        </w:rPr>
        <w:t xml:space="preserve">        </w:t>
      </w:r>
      <w:r w:rsidRPr="00930786">
        <w:rPr>
          <w:i/>
          <w:sz w:val="22"/>
          <w:szCs w:val="22"/>
        </w:rPr>
        <w:t>Resultat</w:t>
      </w:r>
      <w:r w:rsidRPr="00930786">
        <w:rPr>
          <w:sz w:val="22"/>
          <w:szCs w:val="22"/>
        </w:rPr>
        <w:t xml:space="preserve">:        </w:t>
      </w:r>
      <w:r w:rsidRPr="00930786">
        <w:rPr>
          <w:i/>
          <w:sz w:val="22"/>
          <w:szCs w:val="22"/>
        </w:rPr>
        <w:t>Slutsats</w:t>
      </w:r>
      <w:r w:rsidRPr="00930786">
        <w:rPr>
          <w:sz w:val="22"/>
          <w:szCs w:val="22"/>
        </w:rPr>
        <w:t xml:space="preserve">:    </w:t>
      </w:r>
    </w:p>
    <w:p w14:paraId="142DD428" w14:textId="77777777" w:rsidR="00124F2E" w:rsidRPr="00930786" w:rsidRDefault="00124F2E" w:rsidP="00B05324">
      <w:pPr>
        <w:spacing w:after="0"/>
        <w:jc w:val="both"/>
        <w:rPr>
          <w:bCs/>
          <w:sz w:val="22"/>
          <w:szCs w:val="22"/>
        </w:rPr>
      </w:pPr>
    </w:p>
    <w:p w14:paraId="3D30CA63" w14:textId="77777777" w:rsidR="00124F2E" w:rsidRPr="00930786" w:rsidRDefault="00124F2E" w:rsidP="00B05324">
      <w:pPr>
        <w:spacing w:after="0"/>
        <w:jc w:val="both"/>
        <w:rPr>
          <w:bCs/>
          <w:sz w:val="22"/>
          <w:szCs w:val="22"/>
        </w:rPr>
      </w:pPr>
    </w:p>
    <w:p w14:paraId="13D1193A" w14:textId="77777777" w:rsidR="00B05324" w:rsidRPr="00930786" w:rsidRDefault="00B05324" w:rsidP="00B05324">
      <w:pPr>
        <w:spacing w:after="0"/>
        <w:jc w:val="both"/>
        <w:rPr>
          <w:bCs/>
          <w:sz w:val="22"/>
          <w:szCs w:val="22"/>
        </w:rPr>
      </w:pPr>
    </w:p>
    <w:p w14:paraId="57C170B4" w14:textId="77777777" w:rsidR="00B05324" w:rsidRPr="00930786" w:rsidRDefault="00930786" w:rsidP="00B05324">
      <w:pPr>
        <w:spacing w:after="0"/>
        <w:jc w:val="both"/>
        <w:outlineLvl w:val="0"/>
        <w:rPr>
          <w:b/>
          <w:sz w:val="22"/>
          <w:szCs w:val="22"/>
        </w:rPr>
      </w:pPr>
      <w:r>
        <w:rPr>
          <w:rFonts w:eastAsia="Times New Roman"/>
          <w:b/>
          <w:bCs/>
          <w:sz w:val="22"/>
          <w:szCs w:val="22"/>
        </w:rPr>
        <w:fldChar w:fldCharType="begin"/>
      </w:r>
      <w:r>
        <w:rPr>
          <w:rFonts w:eastAsia="Times New Roman"/>
          <w:b/>
          <w:bCs/>
          <w:sz w:val="22"/>
          <w:szCs w:val="22"/>
        </w:rPr>
        <w:instrText xml:space="preserve"> MACROBUTTON  AcceptAllConflictsInDoc "Title in English" </w:instrText>
      </w:r>
      <w:r>
        <w:rPr>
          <w:rFonts w:eastAsia="Times New Roman"/>
          <w:b/>
          <w:bCs/>
          <w:sz w:val="22"/>
          <w:szCs w:val="22"/>
        </w:rPr>
        <w:fldChar w:fldCharType="end"/>
      </w:r>
    </w:p>
    <w:p w14:paraId="330D90CB" w14:textId="77777777" w:rsidR="00B05324" w:rsidRPr="00930786" w:rsidRDefault="00B05324" w:rsidP="00B05324">
      <w:pPr>
        <w:spacing w:after="0"/>
        <w:jc w:val="both"/>
        <w:outlineLvl w:val="0"/>
        <w:rPr>
          <w:bCs/>
          <w:sz w:val="22"/>
          <w:szCs w:val="22"/>
        </w:rPr>
      </w:pPr>
    </w:p>
    <w:p w14:paraId="2A7888B3" w14:textId="77777777" w:rsidR="00B05324" w:rsidRPr="00930786" w:rsidRDefault="00B05324" w:rsidP="00B05324">
      <w:pPr>
        <w:spacing w:after="0"/>
        <w:jc w:val="both"/>
        <w:rPr>
          <w:bCs/>
          <w:sz w:val="22"/>
          <w:szCs w:val="22"/>
        </w:rPr>
      </w:pPr>
      <w:r w:rsidRPr="005A1F36">
        <w:rPr>
          <w:bCs/>
          <w:i/>
          <w:sz w:val="22"/>
          <w:szCs w:val="22"/>
          <w:lang w:val="en-US"/>
        </w:rPr>
        <w:t>Introduction:</w:t>
      </w:r>
      <w:r w:rsidRPr="005A1F36">
        <w:rPr>
          <w:bCs/>
          <w:sz w:val="22"/>
          <w:szCs w:val="22"/>
          <w:lang w:val="en-US"/>
        </w:rPr>
        <w:t xml:space="preserve">   </w:t>
      </w:r>
      <w:r w:rsidRPr="005A1F36">
        <w:rPr>
          <w:bCs/>
          <w:i/>
          <w:sz w:val="22"/>
          <w:szCs w:val="22"/>
          <w:lang w:val="en-US"/>
        </w:rPr>
        <w:t>Aims:</w:t>
      </w:r>
      <w:r w:rsidRPr="005A1F36">
        <w:rPr>
          <w:bCs/>
          <w:sz w:val="22"/>
          <w:szCs w:val="22"/>
          <w:lang w:val="en-US"/>
        </w:rPr>
        <w:t xml:space="preserve"> </w:t>
      </w:r>
      <w:proofErr w:type="gramStart"/>
      <w:r w:rsidRPr="005A1F36">
        <w:rPr>
          <w:bCs/>
          <w:sz w:val="22"/>
          <w:szCs w:val="22"/>
          <w:lang w:val="en-US"/>
        </w:rPr>
        <w:t xml:space="preserve">  .</w:t>
      </w:r>
      <w:proofErr w:type="gramEnd"/>
      <w:r w:rsidRPr="005A1F36">
        <w:rPr>
          <w:bCs/>
          <w:sz w:val="22"/>
          <w:szCs w:val="22"/>
          <w:lang w:val="en-US"/>
        </w:rPr>
        <w:t xml:space="preserve"> </w:t>
      </w:r>
      <w:r w:rsidRPr="005A1F36">
        <w:rPr>
          <w:bCs/>
          <w:i/>
          <w:sz w:val="22"/>
          <w:szCs w:val="22"/>
          <w:lang w:val="en-US"/>
        </w:rPr>
        <w:t>Material and Methods:</w:t>
      </w:r>
      <w:r w:rsidRPr="005A1F36">
        <w:rPr>
          <w:bCs/>
          <w:sz w:val="22"/>
          <w:szCs w:val="22"/>
          <w:lang w:val="en-US"/>
        </w:rPr>
        <w:t xml:space="preserve">     </w:t>
      </w:r>
      <w:proofErr w:type="gramStart"/>
      <w:r w:rsidRPr="005A1F36">
        <w:rPr>
          <w:bCs/>
          <w:sz w:val="22"/>
          <w:szCs w:val="22"/>
          <w:lang w:val="en-US"/>
        </w:rPr>
        <w:t xml:space="preserve">  .</w:t>
      </w:r>
      <w:proofErr w:type="gramEnd"/>
      <w:r w:rsidRPr="005A1F36">
        <w:rPr>
          <w:bCs/>
          <w:sz w:val="22"/>
          <w:szCs w:val="22"/>
          <w:lang w:val="en-US"/>
        </w:rPr>
        <w:t xml:space="preserve"> </w:t>
      </w:r>
      <w:r w:rsidRPr="00930786">
        <w:rPr>
          <w:bCs/>
          <w:i/>
          <w:sz w:val="22"/>
          <w:szCs w:val="22"/>
        </w:rPr>
        <w:t>Results:</w:t>
      </w:r>
      <w:r w:rsidRPr="00930786">
        <w:rPr>
          <w:bCs/>
          <w:sz w:val="22"/>
          <w:szCs w:val="22"/>
        </w:rPr>
        <w:t xml:space="preserve">         . </w:t>
      </w:r>
      <w:r w:rsidRPr="00930786">
        <w:rPr>
          <w:bCs/>
          <w:i/>
          <w:sz w:val="22"/>
          <w:szCs w:val="22"/>
        </w:rPr>
        <w:t>Conclusions:</w:t>
      </w:r>
      <w:r w:rsidRPr="00930786">
        <w:rPr>
          <w:bCs/>
          <w:sz w:val="22"/>
          <w:szCs w:val="22"/>
        </w:rPr>
        <w:t xml:space="preserve">   . </w:t>
      </w:r>
    </w:p>
    <w:p w14:paraId="6D210368" w14:textId="77777777" w:rsidR="00B05324" w:rsidRPr="00930786" w:rsidRDefault="00B05324" w:rsidP="00B05324">
      <w:pPr>
        <w:spacing w:after="0"/>
        <w:jc w:val="both"/>
        <w:rPr>
          <w:bCs/>
          <w:sz w:val="22"/>
          <w:szCs w:val="22"/>
        </w:rPr>
      </w:pPr>
    </w:p>
    <w:p w14:paraId="268C9875" w14:textId="77777777" w:rsidR="00B05324" w:rsidRPr="00930786" w:rsidRDefault="00B05324" w:rsidP="00B05324">
      <w:pPr>
        <w:spacing w:after="0"/>
        <w:jc w:val="both"/>
        <w:outlineLvl w:val="0"/>
        <w:rPr>
          <w:bCs/>
          <w:i/>
          <w:sz w:val="22"/>
          <w:szCs w:val="22"/>
        </w:rPr>
      </w:pPr>
    </w:p>
    <w:p w14:paraId="7AC174BA" w14:textId="77777777" w:rsidR="00B05324" w:rsidRPr="00930786" w:rsidRDefault="00B05324" w:rsidP="00B05324">
      <w:pPr>
        <w:spacing w:after="0"/>
        <w:jc w:val="both"/>
        <w:outlineLvl w:val="0"/>
        <w:rPr>
          <w:bCs/>
          <w:sz w:val="22"/>
          <w:szCs w:val="22"/>
        </w:rPr>
      </w:pPr>
      <w:r w:rsidRPr="00930786">
        <w:rPr>
          <w:bCs/>
          <w:i/>
          <w:sz w:val="22"/>
          <w:szCs w:val="22"/>
        </w:rPr>
        <w:t>Keywords:</w:t>
      </w:r>
      <w:r w:rsidRPr="00930786">
        <w:rPr>
          <w:bCs/>
          <w:sz w:val="22"/>
          <w:szCs w:val="22"/>
        </w:rPr>
        <w:t xml:space="preserve">   </w:t>
      </w:r>
    </w:p>
    <w:p w14:paraId="6AA7F48F" w14:textId="77777777" w:rsidR="00B05324" w:rsidRPr="00930786" w:rsidRDefault="00B05324" w:rsidP="00930786">
      <w:pPr>
        <w:spacing w:after="0" w:line="240" w:lineRule="auto"/>
        <w:jc w:val="both"/>
        <w:rPr>
          <w:rFonts w:eastAsia="Times New Roman"/>
          <w:iCs/>
          <w:sz w:val="22"/>
          <w:szCs w:val="22"/>
        </w:rPr>
      </w:pPr>
    </w:p>
    <w:p w14:paraId="485E0EDB" w14:textId="77777777" w:rsidR="00127930" w:rsidRPr="00930786" w:rsidRDefault="00127930" w:rsidP="001A6A33">
      <w:pPr>
        <w:spacing w:after="0" w:line="360" w:lineRule="auto"/>
        <w:jc w:val="both"/>
        <w:rPr>
          <w:rFonts w:eastAsia="Times New Roman"/>
          <w:iCs/>
          <w:sz w:val="22"/>
          <w:szCs w:val="22"/>
        </w:rPr>
      </w:pPr>
    </w:p>
    <w:p w14:paraId="5B6CB987" w14:textId="77777777" w:rsidR="00127930" w:rsidRPr="00930786" w:rsidRDefault="00127930" w:rsidP="001A6A33">
      <w:pPr>
        <w:pStyle w:val="Heading3"/>
        <w:spacing w:line="240" w:lineRule="auto"/>
        <w:rPr>
          <w:rStyle w:val="SubtleEmphasis"/>
          <w:i w:val="0"/>
          <w:sz w:val="22"/>
          <w:szCs w:val="22"/>
        </w:rPr>
        <w:sectPr w:rsidR="00127930" w:rsidRPr="00930786">
          <w:footerReference w:type="default" r:id="rId11"/>
          <w:pgSz w:w="11907" w:h="16840" w:code="9"/>
          <w:pgMar w:top="1418" w:right="1418" w:bottom="1418" w:left="1418" w:header="709" w:footer="709" w:gutter="0"/>
          <w:pgNumType w:start="0"/>
          <w:cols w:space="708"/>
          <w:titlePg/>
          <w:docGrid w:linePitch="360"/>
        </w:sectPr>
      </w:pPr>
    </w:p>
    <w:p w14:paraId="7516654E" w14:textId="77777777" w:rsidR="00ED3F35" w:rsidRPr="003A5F40" w:rsidRDefault="00F22EEB" w:rsidP="00B333BB">
      <w:pPr>
        <w:keepNext/>
        <w:keepLines/>
        <w:spacing w:after="0"/>
        <w:jc w:val="both"/>
        <w:outlineLvl w:val="0"/>
        <w:rPr>
          <w:rFonts w:eastAsia="Times New Roman"/>
          <w:b/>
          <w:bCs/>
          <w:sz w:val="32"/>
          <w:szCs w:val="32"/>
        </w:rPr>
      </w:pPr>
      <w:r w:rsidRPr="003A5F40">
        <w:rPr>
          <w:rFonts w:eastAsia="Times New Roman"/>
          <w:b/>
          <w:bCs/>
          <w:sz w:val="32"/>
          <w:szCs w:val="32"/>
        </w:rPr>
        <w:lastRenderedPageBreak/>
        <w:fldChar w:fldCharType="begin"/>
      </w:r>
      <w:r w:rsidR="00ED3F35" w:rsidRPr="003A5F40">
        <w:rPr>
          <w:rFonts w:eastAsia="Times New Roman"/>
          <w:b/>
          <w:bCs/>
          <w:iCs/>
          <w:sz w:val="32"/>
          <w:szCs w:val="32"/>
        </w:rPr>
        <w:instrText xml:space="preserve"> MACROBUTTON  AcceptAllChangesShown "Sida för Förkortningar/Abbreviations" </w:instrText>
      </w:r>
      <w:r w:rsidRPr="003A5F40">
        <w:rPr>
          <w:rFonts w:eastAsia="Times New Roman"/>
          <w:b/>
          <w:bCs/>
          <w:sz w:val="32"/>
          <w:szCs w:val="32"/>
        </w:rPr>
        <w:fldChar w:fldCharType="end"/>
      </w:r>
    </w:p>
    <w:p w14:paraId="3DB5E74D" w14:textId="77777777" w:rsidR="00CE6E4F" w:rsidRPr="004B0D9C" w:rsidRDefault="00CE6E4F" w:rsidP="00107F60">
      <w:pPr>
        <w:spacing w:after="0"/>
        <w:jc w:val="both"/>
        <w:sectPr w:rsidR="00CE6E4F" w:rsidRPr="004B0D9C">
          <w:footerReference w:type="default" r:id="rId12"/>
          <w:pgSz w:w="11907" w:h="16840" w:code="9"/>
          <w:pgMar w:top="1418" w:right="1418" w:bottom="1418" w:left="1418" w:header="709" w:footer="709" w:gutter="0"/>
          <w:pgNumType w:start="0"/>
          <w:cols w:space="708"/>
          <w:titlePg/>
          <w:docGrid w:linePitch="360"/>
        </w:sectPr>
      </w:pPr>
    </w:p>
    <w:p w14:paraId="5EACE725" w14:textId="69B8C2F9" w:rsidR="00DC7C4B" w:rsidRDefault="00DC7C4B" w:rsidP="00DC7C4B">
      <w:pPr>
        <w:pStyle w:val="Heading1"/>
        <w:rPr>
          <w:lang w:val="en-US"/>
        </w:rPr>
      </w:pPr>
      <w:r>
        <w:rPr>
          <w:lang w:val="en-US"/>
        </w:rPr>
        <w:lastRenderedPageBreak/>
        <w:t>Introduction</w:t>
      </w:r>
    </w:p>
    <w:p w14:paraId="4E10BC31" w14:textId="50056E01" w:rsidR="00DC7C4B" w:rsidRDefault="00DC7C4B" w:rsidP="00DC7C4B">
      <w:pPr>
        <w:spacing w:line="360" w:lineRule="auto"/>
        <w:rPr>
          <w:lang w:val="en-US"/>
        </w:rPr>
      </w:pPr>
      <w:r w:rsidRPr="00DC7C4B">
        <w:rPr>
          <w:lang w:val="en-US"/>
        </w:rPr>
        <w:t>Trauma is defined as the clinical entity composed of both physical injury and the body’s associated response</w:t>
      </w:r>
      <w:r w:rsidR="008610F2">
        <w:rPr>
          <w:lang w:val="en-US"/>
        </w:rPr>
        <w:t xml:space="preserve">. </w:t>
      </w:r>
      <w:r>
        <w:rPr>
          <w:lang w:val="en-US"/>
        </w:rPr>
        <w:t>[1]</w:t>
      </w:r>
      <w:r w:rsidRPr="00DC7C4B">
        <w:rPr>
          <w:lang w:val="en-US"/>
        </w:rPr>
        <w:t xml:space="preserve"> Trauma patients are ais a heterogenous group with wide range of different causes where some of the most prominent ones are traffic related injuries, falls, self-harm, interpersonal violence and burns. It is a global health problem and the total number of injuries is estimated to be at least 520 million cases per year. </w:t>
      </w:r>
      <w:r w:rsidR="00683F48">
        <w:rPr>
          <w:lang w:val="en-US"/>
        </w:rPr>
        <w:t>[2]</w:t>
      </w:r>
      <w:r w:rsidRPr="00DC7C4B">
        <w:rPr>
          <w:lang w:val="en-US"/>
        </w:rPr>
        <w:t xml:space="preserve"> The effects of trauma on patients and their families can be divided into non-fatal and fatal trauma.</w:t>
      </w:r>
    </w:p>
    <w:p w14:paraId="3A1ADCBE" w14:textId="43B7838B" w:rsidR="00DC7C4B" w:rsidRPr="00DC7C4B" w:rsidRDefault="00DC7C4B" w:rsidP="00DC7C4B">
      <w:pPr>
        <w:spacing w:line="360" w:lineRule="auto"/>
        <w:rPr>
          <w:lang w:val="en-US"/>
        </w:rPr>
      </w:pPr>
      <w:r>
        <w:rPr>
          <w:lang w:val="en-US"/>
        </w:rPr>
        <w:t>T</w:t>
      </w:r>
      <w:r w:rsidRPr="00DC7C4B">
        <w:rPr>
          <w:lang w:val="en-US"/>
        </w:rPr>
        <w:t>he effects of non-fatal trauma can be subdivided into Disability Adjusted Life Years (DALY) lost and economical effects. DALY is a measurement using both the mortality in years lost between death and mean age and morbidity as in years lived with reduced function due to the disease. In 2017 trauma accounted for 13% of total DALY lost</w:t>
      </w:r>
      <w:r w:rsidR="00683F48">
        <w:rPr>
          <w:lang w:val="en-US"/>
        </w:rPr>
        <w:t xml:space="preserve">. [3] </w:t>
      </w:r>
      <w:r w:rsidRPr="00DC7C4B">
        <w:rPr>
          <w:lang w:val="en-US"/>
        </w:rPr>
        <w:t xml:space="preserve">The economic effects in turn regards both the out of pocket expenses for treatments as well as reduced productivity due to reduced ability after the injury. A study in northern India from 2019 calculated that 22% of patients who presented with traumatic injuries afterward had 30% or more of their total expenditure on healthcare related costs and 12 % were pushed below the international poverty line </w:t>
      </w:r>
      <w:proofErr w:type="gramStart"/>
      <w:r w:rsidRPr="00DC7C4B">
        <w:rPr>
          <w:lang w:val="en-US"/>
        </w:rPr>
        <w:t>as a consequence</w:t>
      </w:r>
      <w:proofErr w:type="gramEnd"/>
      <w:r w:rsidRPr="00DC7C4B">
        <w:rPr>
          <w:lang w:val="en-US"/>
        </w:rPr>
        <w:t xml:space="preserve">. </w:t>
      </w:r>
      <w:r w:rsidR="00683F48">
        <w:rPr>
          <w:lang w:val="en-US"/>
        </w:rPr>
        <w:t>[4]</w:t>
      </w:r>
    </w:p>
    <w:p w14:paraId="33933BDE" w14:textId="0F0A79FC" w:rsidR="00DC7C4B" w:rsidRPr="00DC7C4B" w:rsidRDefault="00DC7C4B" w:rsidP="00DC7C4B">
      <w:pPr>
        <w:spacing w:line="360" w:lineRule="auto"/>
        <w:rPr>
          <w:lang w:val="en-US"/>
        </w:rPr>
      </w:pPr>
      <w:r w:rsidRPr="00DC7C4B">
        <w:rPr>
          <w:lang w:val="en-US"/>
        </w:rPr>
        <w:t>Regarding the effect of traumatic injuries on mortality in 2017 trauma accounted for 8% of total global deaths. [</w:t>
      </w:r>
      <w:r w:rsidR="00683F48">
        <w:rPr>
          <w:lang w:val="en-US"/>
        </w:rPr>
        <w:t xml:space="preserve">3] </w:t>
      </w:r>
      <w:r w:rsidRPr="00DC7C4B">
        <w:rPr>
          <w:lang w:val="en-US"/>
        </w:rPr>
        <w:t>According to calculations done by Mock et al. [5] 90% of all deaths due to trauma were in low and middle income countries which also had a fatality rate 60-80% higher than that of high income countries and an improvement in trauma care globally to the level of that in high income countries could save about 1.7 lives annually, or about one third of the global deaths due to trauma.</w:t>
      </w:r>
    </w:p>
    <w:p w14:paraId="326C7B22" w14:textId="1FF67EE8" w:rsidR="00DC7C4B" w:rsidRPr="00DC7C4B" w:rsidRDefault="00DC7C4B" w:rsidP="00DC7C4B">
      <w:pPr>
        <w:spacing w:line="360" w:lineRule="auto"/>
        <w:rPr>
          <w:lang w:val="en-US"/>
        </w:rPr>
      </w:pPr>
      <w:r w:rsidRPr="00DC7C4B">
        <w:rPr>
          <w:lang w:val="en-US"/>
        </w:rPr>
        <w:t xml:space="preserve">It is known that most fatalities in response to traumatic injuries occur shortly after the injury and in order to reduce the mortality in patients with severe trauma it requires early intervention, often surgical, as by “the golden hour” concept. This is often due to patients suffering from internal and external bleeding where surgery is an important part of the hemorrhage control. [6] It is evident that in parts of the world with fewer hospitals, reduced access to healthcare and a less developed ambulance networks the time parameter is one of the contributing factors to the difference in increased mortality as mentioned. </w:t>
      </w:r>
    </w:p>
    <w:p w14:paraId="06BC85C5" w14:textId="4E6F5343" w:rsidR="00DC7C4B" w:rsidRPr="00DC7C4B" w:rsidRDefault="00DC7C4B" w:rsidP="00DC7C4B">
      <w:pPr>
        <w:spacing w:line="360" w:lineRule="auto"/>
        <w:rPr>
          <w:lang w:val="en-US"/>
        </w:rPr>
      </w:pPr>
      <w:r w:rsidRPr="00DC7C4B">
        <w:rPr>
          <w:lang w:val="en-US"/>
        </w:rPr>
        <w:t xml:space="preserve">For patients with severe infections the Sequential Organ Failure Assessment (SOFA) score was developed in 1994 to grade the level of organ dysfunction in critically ill patients. The </w:t>
      </w:r>
      <w:r w:rsidRPr="00DC7C4B">
        <w:rPr>
          <w:lang w:val="en-US"/>
        </w:rPr>
        <w:lastRenderedPageBreak/>
        <w:t xml:space="preserve">SOFA score is based on the reduced function scored 0-4 for each of the respiratory, cardiovascular, neurological, hepatic, coagulation and renal systems. Initially the focus was mainly patients suffering from severe infections and sepsis, but it was early recognized to be applicable in a wide range of critical illnesses. </w:t>
      </w:r>
      <w:r w:rsidR="00683F48">
        <w:rPr>
          <w:lang w:val="en-US"/>
        </w:rPr>
        <w:t>[7]</w:t>
      </w:r>
      <w:r w:rsidRPr="00DC7C4B">
        <w:rPr>
          <w:lang w:val="en-US"/>
        </w:rPr>
        <w:t xml:space="preserve"> </w:t>
      </w:r>
    </w:p>
    <w:p w14:paraId="096495CF" w14:textId="133ECD09" w:rsidR="00DC7C4B" w:rsidRPr="00DC7C4B" w:rsidRDefault="00DC7C4B" w:rsidP="00DC7C4B">
      <w:pPr>
        <w:spacing w:line="360" w:lineRule="auto"/>
        <w:rPr>
          <w:lang w:val="en-US"/>
        </w:rPr>
      </w:pPr>
      <w:r w:rsidRPr="00DC7C4B">
        <w:rPr>
          <w:lang w:val="en-US"/>
        </w:rPr>
        <w:t xml:space="preserve">Alongside the last revision of the sepsis definition in 2016 the quick Sequential Organ Failure Assessment score (qSOFA score) was developed. The qSOFA score includes three parameters: Systolic blood pressure (SBP) below 100 mmHg, a respiratory rate (RR) above 22 min and an altered consciousness, measured with a Glasgow Coma Scale (GCS) score below 15. One point is awarded for each parameter yielding a total score of 0-3. Introduced as a screening tool, to be performed bedside to identify patients with high-risk of organ dysfunction due to infections. </w:t>
      </w:r>
      <w:r w:rsidR="00683F48">
        <w:rPr>
          <w:lang w:val="en-US"/>
        </w:rPr>
        <w:t>[8] [9]</w:t>
      </w:r>
      <w:r w:rsidRPr="00DC7C4B">
        <w:rPr>
          <w:lang w:val="en-US"/>
        </w:rPr>
        <w:t xml:space="preserve"> It</w:t>
      </w:r>
      <w:r w:rsidR="008610F2">
        <w:rPr>
          <w:lang w:val="en-US"/>
        </w:rPr>
        <w:t xml:space="preserve"> </w:t>
      </w:r>
      <w:r w:rsidRPr="00DC7C4B">
        <w:rPr>
          <w:lang w:val="en-US"/>
        </w:rPr>
        <w:t>has lately also shown ability to predict mortality in patients with traumatic injuries when used both in prehospital care</w:t>
      </w:r>
      <w:r w:rsidR="00683F48">
        <w:rPr>
          <w:lang w:val="en-US"/>
        </w:rPr>
        <w:t xml:space="preserve"> [10] </w:t>
      </w:r>
      <w:r w:rsidRPr="00DC7C4B">
        <w:rPr>
          <w:lang w:val="en-US"/>
        </w:rPr>
        <w:t xml:space="preserve">as well as repeated evaluation during hospitalization </w:t>
      </w:r>
      <w:r w:rsidR="008610F2">
        <w:rPr>
          <w:lang w:val="en-US"/>
        </w:rPr>
        <w:t>[11]</w:t>
      </w:r>
      <w:r w:rsidRPr="00DC7C4B">
        <w:rPr>
          <w:lang w:val="en-US"/>
        </w:rPr>
        <w:t>.</w:t>
      </w:r>
    </w:p>
    <w:p w14:paraId="72D3E55C" w14:textId="7C70140E" w:rsidR="00DC7C4B" w:rsidRPr="00DC7C4B" w:rsidRDefault="00DC7C4B" w:rsidP="00DC7C4B">
      <w:pPr>
        <w:spacing w:line="360" w:lineRule="auto"/>
        <w:rPr>
          <w:lang w:val="en-US"/>
        </w:rPr>
      </w:pPr>
      <w:r w:rsidRPr="00DC7C4B">
        <w:rPr>
          <w:lang w:val="en-US"/>
        </w:rPr>
        <w:t xml:space="preserve">Another tool to assess the severity of a patient’s condition due to trauma is the Revised Trauma Score (RTS) and the Triage Revised Trauma Score (T-RTS) composed of the same parameters as qSOFA, that is GCS, SBP and RR but with a score of 0-4 for each parameter instead of a single criteria. The scores can either be presented individually as used in RTS or added together to a total of 0-12 used in the T-RTS. The RTS thought of to be used in outcome evaluation and assessment of injury severity and the T-RTS for triage and finding patients a prehospital or initial setting in most need of specialized trauma care </w:t>
      </w:r>
      <w:r w:rsidR="008610F2">
        <w:rPr>
          <w:lang w:val="en-US"/>
        </w:rPr>
        <w:t>[12]</w:t>
      </w:r>
      <w:r w:rsidRPr="00DC7C4B">
        <w:rPr>
          <w:lang w:val="en-US"/>
        </w:rPr>
        <w:t xml:space="preserve"> However there are some articles raising concerns about the sensitivity of the T-RTS depending on the type of injury. </w:t>
      </w:r>
      <w:r w:rsidR="008610F2">
        <w:rPr>
          <w:lang w:val="en-US"/>
        </w:rPr>
        <w:t>[13][14]</w:t>
      </w:r>
    </w:p>
    <w:p w14:paraId="129FAFFA" w14:textId="4612FF58" w:rsidR="00DC7C4B" w:rsidRPr="00DC7C4B" w:rsidRDefault="00DC7C4B" w:rsidP="00DC7C4B">
      <w:pPr>
        <w:spacing w:line="360" w:lineRule="auto"/>
        <w:rPr>
          <w:lang w:val="en-US"/>
        </w:rPr>
      </w:pPr>
      <w:r w:rsidRPr="00DC7C4B">
        <w:rPr>
          <w:lang w:val="en-US"/>
        </w:rPr>
        <w:t xml:space="preserve">It should be noted that </w:t>
      </w:r>
      <w:proofErr w:type="gramStart"/>
      <w:r w:rsidRPr="00DC7C4B">
        <w:rPr>
          <w:lang w:val="en-US"/>
        </w:rPr>
        <w:t>the majority of</w:t>
      </w:r>
      <w:proofErr w:type="gramEnd"/>
      <w:r w:rsidRPr="00DC7C4B">
        <w:rPr>
          <w:lang w:val="en-US"/>
        </w:rPr>
        <w:t xml:space="preserve"> the research done on the topic of trauma and trauma care has been performed in high income countries. It is thus not clear if the results are also applicable in low resource settings, which stand to benefit the most of a scoring system to be able to prioritize the limited resources at hand. Furthermore, most studies report the predictive power of different scoring systems on mortality and it has not yet been sufficiently studied whether an initial qSOFA score can be used to predict admissions to an intensive care unit.</w:t>
      </w:r>
    </w:p>
    <w:p w14:paraId="03D8D602" w14:textId="28F2E0B1" w:rsidR="00DC7C4B" w:rsidRDefault="00DC7C4B" w:rsidP="00DC7C4B">
      <w:pPr>
        <w:pStyle w:val="Heading2"/>
        <w:rPr>
          <w:lang w:val="en-US"/>
        </w:rPr>
      </w:pPr>
      <w:r>
        <w:rPr>
          <w:lang w:val="en-US"/>
        </w:rPr>
        <w:t>Aim</w:t>
      </w:r>
    </w:p>
    <w:p w14:paraId="08A2B1AF" w14:textId="72BE50B3" w:rsidR="00DC7C4B" w:rsidRPr="00DC7C4B" w:rsidRDefault="00DC7C4B" w:rsidP="00DC7C4B">
      <w:pPr>
        <w:spacing w:line="360" w:lineRule="auto"/>
        <w:rPr>
          <w:lang w:val="en-US"/>
        </w:rPr>
      </w:pPr>
      <w:r w:rsidRPr="00DC7C4B">
        <w:rPr>
          <w:lang w:val="en-US"/>
        </w:rPr>
        <w:t xml:space="preserve">The aim of this project is to assess the validity of qSOFA in predicting ICU admission in trauma patients admitted to hospitals in a low resource setting using data from the TITCO cohort </w:t>
      </w:r>
      <w:r w:rsidR="008610F2">
        <w:rPr>
          <w:lang w:val="en-US"/>
        </w:rPr>
        <w:t>[15]</w:t>
      </w:r>
      <w:r w:rsidRPr="00DC7C4B">
        <w:rPr>
          <w:lang w:val="en-US"/>
        </w:rPr>
        <w:t>.</w:t>
      </w:r>
    </w:p>
    <w:p w14:paraId="1E7D435B" w14:textId="27534580" w:rsidR="00DC7C4B" w:rsidRDefault="00DC7C4B" w:rsidP="00DC7C4B">
      <w:pPr>
        <w:pStyle w:val="Heading1"/>
        <w:rPr>
          <w:lang w:val="en-US"/>
        </w:rPr>
      </w:pPr>
      <w:r>
        <w:rPr>
          <w:lang w:val="en-US"/>
        </w:rPr>
        <w:lastRenderedPageBreak/>
        <w:t>Ethical consideration</w:t>
      </w:r>
    </w:p>
    <w:p w14:paraId="319516BF" w14:textId="77777777" w:rsidR="00DC7C4B" w:rsidRPr="00DC7C4B" w:rsidRDefault="00DC7C4B" w:rsidP="00DC7C4B">
      <w:pPr>
        <w:spacing w:line="360" w:lineRule="auto"/>
        <w:rPr>
          <w:lang w:val="en-US"/>
        </w:rPr>
      </w:pPr>
      <w:r w:rsidRPr="00DC7C4B">
        <w:rPr>
          <w:lang w:val="en-US"/>
        </w:rPr>
        <w:t>This study was performed on the open and anonymized TITCO observational cohort dataset. Ethics committees at all participating centers approved the gathering of data and all participants were given a waiver of consent for participation. (Lokmanya Tilak Municipal General Hospital, IEC/11/13; King Edward Memorial Hospital, IEC(I)/OUT/222/14; Seth Sukhlal Karnani Memorial Hospital, IEC/279; All‐India Institute of Medical Sciences, IEC/NP‐279/2013 RP‐01/2013).</w:t>
      </w:r>
    </w:p>
    <w:p w14:paraId="3F965DAD" w14:textId="77777777" w:rsidR="00DC7C4B" w:rsidRPr="00DC7C4B" w:rsidRDefault="00DC7C4B" w:rsidP="00DC7C4B">
      <w:pPr>
        <w:spacing w:line="360" w:lineRule="auto"/>
        <w:rPr>
          <w:lang w:val="en-US"/>
        </w:rPr>
      </w:pPr>
      <w:r w:rsidRPr="00DC7C4B">
        <w:rPr>
          <w:lang w:val="en-US"/>
        </w:rPr>
        <w:t xml:space="preserve">Since the data was collected before the conception of this study and that the TITCO cohort was purely observational and all patients received the best care available regardless of participation or not inclusion can be said to be a free choice for the participants. No participant can be said to have been harmed by the study because of its purely observational nature and the dataset is of the size needed to be able to draw conclusions. The participants were often of low socioeconomical status and the study of this arguably vulnerable population is justified in that the gain of knowledge in turn benefit the same population going forward.   </w:t>
      </w:r>
    </w:p>
    <w:p w14:paraId="409E0BDA" w14:textId="34251A39" w:rsidR="00DC7C4B" w:rsidRDefault="00DC7C4B" w:rsidP="00DC7C4B">
      <w:pPr>
        <w:spacing w:line="360" w:lineRule="auto"/>
        <w:rPr>
          <w:lang w:val="en-US"/>
        </w:rPr>
      </w:pPr>
      <w:r w:rsidRPr="00DC7C4B">
        <w:rPr>
          <w:lang w:val="en-US"/>
        </w:rPr>
        <w:t>It can also be said that the resources needed to perform this study is small since no new data need to be gathered and thus the benefit of improved trauma care and health for trauma patients in low resource settings is sufficient to merit this project.</w:t>
      </w:r>
    </w:p>
    <w:p w14:paraId="0E6BCE9B" w14:textId="5E96F190" w:rsidR="00DC7C4B" w:rsidRDefault="00DC7C4B" w:rsidP="00DC7C4B">
      <w:pPr>
        <w:pStyle w:val="Heading1"/>
        <w:rPr>
          <w:lang w:val="en-US"/>
        </w:rPr>
      </w:pPr>
      <w:r>
        <w:rPr>
          <w:lang w:val="en-US"/>
        </w:rPr>
        <w:t>Method</w:t>
      </w:r>
    </w:p>
    <w:p w14:paraId="5FBDF7B4" w14:textId="1C30FDD1" w:rsidR="00DC7C4B" w:rsidRDefault="00DC7C4B" w:rsidP="00DC7C4B">
      <w:pPr>
        <w:pStyle w:val="Heading2"/>
        <w:rPr>
          <w:lang w:val="en-US"/>
        </w:rPr>
      </w:pPr>
      <w:r>
        <w:rPr>
          <w:lang w:val="en-US"/>
        </w:rPr>
        <w:t>Source of data</w:t>
      </w:r>
    </w:p>
    <w:p w14:paraId="00AA3691" w14:textId="77777777" w:rsidR="00DC7C4B" w:rsidRPr="00DC7C4B" w:rsidRDefault="00DC7C4B" w:rsidP="00683F48">
      <w:pPr>
        <w:spacing w:line="360" w:lineRule="auto"/>
        <w:rPr>
          <w:lang w:val="en-US"/>
        </w:rPr>
      </w:pPr>
      <w:r w:rsidRPr="00DC7C4B">
        <w:rPr>
          <w:lang w:val="en-US"/>
        </w:rPr>
        <w:t>For this paper a retrospective analysis of the observational Towards Improved Trauma Care Outcomes in India (TITCO) cohort will be performed [12]. The data for TITCO was collected between July 2013 and December 2015 and includes patients admitted to four public university hospitals. The hospitals included were; Jai Prakash Narayan Apex Trauma Center (JPNATC), connected to the All India Institute of Medical Sciences in New Delhi, a large center solely dedicated to trauma care; King Edward Memorial hospital (KEM) in Mumbai, a tertiary level hospital but without dedicated trauma wards; Lokmanya Tilak Municipal General Hospital (LTMGH) in Mumbai, a tertiary lever public university hospital with a smaller dedicated trauma ward; and Seth Sukhlal Karnani Memorial Hospital (SSKM) in Kolkata, connected to The Institute of Post-Graduate Medical Education and Research, a tertiary level public university hospital without a ward dedicated solely to trauma.</w:t>
      </w:r>
    </w:p>
    <w:p w14:paraId="1CFC087C" w14:textId="77777777" w:rsidR="00DC7C4B" w:rsidRPr="00DC7C4B" w:rsidRDefault="00DC7C4B" w:rsidP="00683F48">
      <w:pPr>
        <w:pStyle w:val="Heading2"/>
        <w:rPr>
          <w:lang w:val="en-US"/>
        </w:rPr>
      </w:pPr>
      <w:r w:rsidRPr="00DC7C4B">
        <w:rPr>
          <w:lang w:val="en-US"/>
        </w:rPr>
        <w:lastRenderedPageBreak/>
        <w:t>Participants</w:t>
      </w:r>
    </w:p>
    <w:p w14:paraId="0BDE2C2E" w14:textId="77777777" w:rsidR="00DC7C4B" w:rsidRPr="00DC7C4B" w:rsidRDefault="00DC7C4B" w:rsidP="00683F48">
      <w:pPr>
        <w:spacing w:line="360" w:lineRule="auto"/>
        <w:rPr>
          <w:lang w:val="en-US"/>
        </w:rPr>
      </w:pPr>
      <w:r w:rsidRPr="00DC7C4B">
        <w:rPr>
          <w:lang w:val="en-US"/>
        </w:rPr>
        <w:t>The TITCO cohort include patients with a history of trauma who either got admitted to one of the participating hospitals or who died between arrival and admission. Patients with isolated injuries to limbs and that therefore were treated by orthopedics and not within the general trauma care were excluded from the database as well as patients who were dead on arrival.</w:t>
      </w:r>
    </w:p>
    <w:p w14:paraId="6551A95A" w14:textId="77777777" w:rsidR="00DC7C4B" w:rsidRPr="00DC7C4B" w:rsidRDefault="00DC7C4B" w:rsidP="00683F48">
      <w:pPr>
        <w:pStyle w:val="Heading2"/>
        <w:rPr>
          <w:lang w:val="en-US"/>
        </w:rPr>
      </w:pPr>
      <w:r w:rsidRPr="00DC7C4B">
        <w:rPr>
          <w:lang w:val="en-US"/>
        </w:rPr>
        <w:t>Outcome</w:t>
      </w:r>
    </w:p>
    <w:p w14:paraId="08DAD294" w14:textId="77777777" w:rsidR="00DC7C4B" w:rsidRPr="00DC7C4B" w:rsidRDefault="00DC7C4B" w:rsidP="00683F48">
      <w:pPr>
        <w:spacing w:line="360" w:lineRule="auto"/>
        <w:rPr>
          <w:lang w:val="en-US"/>
        </w:rPr>
      </w:pPr>
      <w:r w:rsidRPr="00DC7C4B">
        <w:rPr>
          <w:lang w:val="en-US"/>
        </w:rPr>
        <w:t>The primary outcome of interest was admission to the ICU during hospitalization.</w:t>
      </w:r>
    </w:p>
    <w:p w14:paraId="4DCD30B6" w14:textId="77777777" w:rsidR="00DC7C4B" w:rsidRPr="00DC7C4B" w:rsidRDefault="00DC7C4B" w:rsidP="00683F48">
      <w:pPr>
        <w:pStyle w:val="Heading2"/>
        <w:rPr>
          <w:lang w:val="en-US"/>
        </w:rPr>
      </w:pPr>
      <w:r w:rsidRPr="00DC7C4B">
        <w:rPr>
          <w:lang w:val="en-US"/>
        </w:rPr>
        <w:t>Predictors</w:t>
      </w:r>
    </w:p>
    <w:p w14:paraId="53D291C1" w14:textId="77777777" w:rsidR="00DC7C4B" w:rsidRPr="00DC7C4B" w:rsidRDefault="00DC7C4B" w:rsidP="00683F48">
      <w:pPr>
        <w:spacing w:line="360" w:lineRule="auto"/>
        <w:rPr>
          <w:lang w:val="en-US"/>
        </w:rPr>
      </w:pPr>
      <w:r w:rsidRPr="00DC7C4B">
        <w:rPr>
          <w:lang w:val="en-US"/>
        </w:rPr>
        <w:t>For each patient included in the study the qSOFA score was calculated using data recorded on arrival to the hospital. The calculation of the qSOFA score includes a respiratory rate above 22, GCS below 15 and a systolic blood pressure below 100 where one point is awarded for meeting each of the specified criteria and thus yields a score of 0 to 3.</w:t>
      </w:r>
    </w:p>
    <w:p w14:paraId="502E7892" w14:textId="77777777" w:rsidR="00DC7C4B" w:rsidRPr="00DC7C4B" w:rsidRDefault="00DC7C4B" w:rsidP="00683F48">
      <w:pPr>
        <w:pStyle w:val="Heading2"/>
        <w:rPr>
          <w:lang w:val="en-US"/>
        </w:rPr>
      </w:pPr>
      <w:r w:rsidRPr="00DC7C4B">
        <w:rPr>
          <w:lang w:val="en-US"/>
        </w:rPr>
        <w:t>Sample size</w:t>
      </w:r>
    </w:p>
    <w:p w14:paraId="21D4629D" w14:textId="07100B4C" w:rsidR="00DC7C4B" w:rsidRPr="00DC7C4B" w:rsidRDefault="00DC7C4B" w:rsidP="00683F48">
      <w:pPr>
        <w:spacing w:line="360" w:lineRule="auto"/>
        <w:rPr>
          <w:lang w:val="en-US"/>
        </w:rPr>
      </w:pPr>
      <w:r w:rsidRPr="00DC7C4B">
        <w:rPr>
          <w:lang w:val="en-US"/>
        </w:rPr>
        <w:t>We included all eligible patients in the TITCO cohort over the age</w:t>
      </w:r>
      <w:r>
        <w:rPr>
          <w:lang w:val="en-US"/>
        </w:rPr>
        <w:t xml:space="preserve"> of 18.</w:t>
      </w:r>
    </w:p>
    <w:p w14:paraId="6BD7F840" w14:textId="77777777" w:rsidR="00DC7C4B" w:rsidRPr="00DC7C4B" w:rsidRDefault="00DC7C4B" w:rsidP="00683F48">
      <w:pPr>
        <w:pStyle w:val="Heading2"/>
        <w:rPr>
          <w:lang w:val="en-US"/>
        </w:rPr>
      </w:pPr>
      <w:r w:rsidRPr="00DC7C4B">
        <w:rPr>
          <w:lang w:val="en-US"/>
        </w:rPr>
        <w:t>Missing data</w:t>
      </w:r>
    </w:p>
    <w:p w14:paraId="575B9992" w14:textId="77777777" w:rsidR="00DC7C4B" w:rsidRPr="00DC7C4B" w:rsidRDefault="00DC7C4B" w:rsidP="00683F48">
      <w:pPr>
        <w:spacing w:line="360" w:lineRule="auto"/>
        <w:rPr>
          <w:lang w:val="en-US"/>
        </w:rPr>
      </w:pPr>
      <w:r w:rsidRPr="00DC7C4B">
        <w:rPr>
          <w:lang w:val="en-US"/>
        </w:rPr>
        <w:t xml:space="preserve">We will use complete-case analysis </w:t>
      </w:r>
    </w:p>
    <w:p w14:paraId="701F6CA6" w14:textId="77777777" w:rsidR="00DC7C4B" w:rsidRPr="00DC7C4B" w:rsidRDefault="00DC7C4B" w:rsidP="00683F48">
      <w:pPr>
        <w:pStyle w:val="Heading2"/>
        <w:rPr>
          <w:lang w:val="en-US"/>
        </w:rPr>
      </w:pPr>
      <w:r w:rsidRPr="00DC7C4B">
        <w:rPr>
          <w:lang w:val="en-US"/>
        </w:rPr>
        <w:t>Statistical analysis methods</w:t>
      </w:r>
    </w:p>
    <w:p w14:paraId="1E85F23A" w14:textId="513426D4" w:rsidR="00DC7C4B" w:rsidRPr="00683F48" w:rsidRDefault="00DC7C4B" w:rsidP="00683F48">
      <w:pPr>
        <w:spacing w:line="360" w:lineRule="auto"/>
        <w:rPr>
          <w:rFonts w:asciiTheme="minorHAnsi" w:hAnsiTheme="minorHAnsi" w:cstheme="minorHAnsi"/>
          <w:lang w:val="en-US"/>
        </w:rPr>
      </w:pPr>
      <w:r w:rsidRPr="00DC7C4B">
        <w:rPr>
          <w:lang w:val="en-US"/>
        </w:rPr>
        <w:t xml:space="preserve">We used R for all statistical analysis. We describe the sample characteristics using counts and percentages for qualitative variables and medians and interquartile ranges (IQR) for quantitative variables. The study sample was randomly split into training, validation, and test samples with 60%, 20%, and 20% of the observations in each sample respectively. We used the training sample to update qSOFA by re-estimating the coefficients of the original predictors using logistic regression. We used the validation sample to identify optimal cutoffs - </w:t>
      </w:r>
      <w:r w:rsidRPr="00683F48">
        <w:rPr>
          <w:rFonts w:asciiTheme="minorHAnsi" w:hAnsiTheme="minorHAnsi" w:cstheme="minorHAnsi"/>
          <w:lang w:val="en-US"/>
        </w:rPr>
        <w:t>those who maximized the Youden index - for the original and updated qSOFA. We used the test sample to assess and compare the performance of the two models. Bootstrapping was used to estimate 95% confidence intervals associated with point estimates.</w:t>
      </w:r>
    </w:p>
    <w:p w14:paraId="58C28282" w14:textId="77777777" w:rsidR="00DC7C4B" w:rsidRPr="00683F48" w:rsidRDefault="00DC7C4B" w:rsidP="00DC7C4B">
      <w:pPr>
        <w:rPr>
          <w:rFonts w:asciiTheme="minorHAnsi" w:hAnsiTheme="minorHAnsi" w:cstheme="minorHAnsi"/>
          <w:lang w:val="en-US"/>
        </w:rPr>
      </w:pPr>
    </w:p>
    <w:p w14:paraId="2B5944C0" w14:textId="2DD0FA61" w:rsidR="00FD7FA8" w:rsidRPr="00683F48" w:rsidRDefault="00DC7C4B" w:rsidP="00DC7C4B">
      <w:pPr>
        <w:pStyle w:val="Heading2"/>
        <w:rPr>
          <w:rFonts w:asciiTheme="minorHAnsi" w:hAnsiTheme="minorHAnsi" w:cstheme="minorHAnsi"/>
        </w:rPr>
      </w:pPr>
      <w:r w:rsidRPr="00683F48">
        <w:rPr>
          <w:rFonts w:asciiTheme="minorHAnsi" w:hAnsiTheme="minorHAnsi" w:cstheme="minorHAnsi"/>
          <w:lang w:val="en-US"/>
        </w:rPr>
        <w:t>References</w:t>
      </w:r>
    </w:p>
    <w:p w14:paraId="33ADCE52" w14:textId="415C6B72" w:rsidR="00DC7C4B" w:rsidRPr="008610F2" w:rsidRDefault="00DC7C4B" w:rsidP="00DC7C4B">
      <w:pPr>
        <w:pStyle w:val="ListParagraph"/>
        <w:numPr>
          <w:ilvl w:val="0"/>
          <w:numId w:val="1"/>
        </w:numPr>
        <w:rPr>
          <w:rFonts w:asciiTheme="minorHAnsi" w:hAnsiTheme="minorHAnsi" w:cstheme="minorHAnsi"/>
          <w:lang w:val="en-US"/>
        </w:rPr>
      </w:pPr>
      <w:r w:rsidRPr="008610F2">
        <w:rPr>
          <w:rFonts w:asciiTheme="minorHAnsi" w:hAnsiTheme="minorHAnsi" w:cstheme="minorHAnsi"/>
          <w:lang w:val="en-US"/>
        </w:rPr>
        <w:t>National Library of Medicine. Medical Search Headings (</w:t>
      </w:r>
      <w:proofErr w:type="spellStart"/>
      <w:r w:rsidRPr="008610F2">
        <w:rPr>
          <w:rFonts w:asciiTheme="minorHAnsi" w:hAnsiTheme="minorHAnsi" w:cstheme="minorHAnsi"/>
          <w:lang w:val="en-US"/>
        </w:rPr>
        <w:t>MeSH</w:t>
      </w:r>
      <w:proofErr w:type="spellEnd"/>
      <w:r w:rsidRPr="008610F2">
        <w:rPr>
          <w:rFonts w:asciiTheme="minorHAnsi" w:hAnsiTheme="minorHAnsi" w:cstheme="minorHAnsi"/>
          <w:lang w:val="en-US"/>
        </w:rPr>
        <w:t>). https://meshb-nlm-nih-gov.proxy.kib.ki.se/record/ui?ui=D014947 [accessed 4</w:t>
      </w:r>
      <w:r w:rsidRPr="008610F2">
        <w:rPr>
          <w:rFonts w:asciiTheme="minorHAnsi" w:hAnsiTheme="minorHAnsi" w:cstheme="minorHAnsi"/>
          <w:lang w:val="en-US"/>
        </w:rPr>
        <w:t xml:space="preserve"> October</w:t>
      </w:r>
      <w:r w:rsidRPr="008610F2">
        <w:rPr>
          <w:rFonts w:asciiTheme="minorHAnsi" w:hAnsiTheme="minorHAnsi" w:cstheme="minorHAnsi"/>
          <w:lang w:val="en-US"/>
        </w:rPr>
        <w:t xml:space="preserve"> 20</w:t>
      </w:r>
      <w:r w:rsidRPr="008610F2">
        <w:rPr>
          <w:rFonts w:asciiTheme="minorHAnsi" w:hAnsiTheme="minorHAnsi" w:cstheme="minorHAnsi"/>
          <w:lang w:val="en-US"/>
        </w:rPr>
        <w:t>20</w:t>
      </w:r>
      <w:r w:rsidRPr="008610F2">
        <w:rPr>
          <w:rFonts w:asciiTheme="minorHAnsi" w:hAnsiTheme="minorHAnsi" w:cstheme="minorHAnsi"/>
          <w:lang w:val="en-US"/>
        </w:rPr>
        <w:t>].</w:t>
      </w:r>
    </w:p>
    <w:p w14:paraId="425625DF" w14:textId="6B123EAC" w:rsidR="008610F2" w:rsidRPr="008610F2" w:rsidRDefault="008610F2" w:rsidP="00683F48">
      <w:pPr>
        <w:pStyle w:val="ListParagraph"/>
        <w:numPr>
          <w:ilvl w:val="0"/>
          <w:numId w:val="1"/>
        </w:numPr>
        <w:rPr>
          <w:rFonts w:asciiTheme="minorHAnsi" w:hAnsiTheme="minorHAnsi" w:cstheme="minorHAnsi"/>
          <w:lang w:val="en-US"/>
        </w:rPr>
      </w:pPr>
      <w:r w:rsidRPr="008610F2">
        <w:rPr>
          <w:rFonts w:asciiTheme="minorHAnsi" w:hAnsiTheme="minorHAnsi" w:cstheme="minorHAnsi"/>
          <w:color w:val="212121"/>
          <w:shd w:val="clear" w:color="auto" w:fill="FFFFFF"/>
          <w:lang w:val="en-US"/>
        </w:rPr>
        <w:lastRenderedPageBreak/>
        <w:t xml:space="preserve">James, S. L., Castle, C. D., </w:t>
      </w:r>
      <w:proofErr w:type="spellStart"/>
      <w:r w:rsidRPr="008610F2">
        <w:rPr>
          <w:rFonts w:asciiTheme="minorHAnsi" w:hAnsiTheme="minorHAnsi" w:cstheme="minorHAnsi"/>
          <w:color w:val="212121"/>
          <w:shd w:val="clear" w:color="auto" w:fill="FFFFFF"/>
          <w:lang w:val="en-US"/>
        </w:rPr>
        <w:t>Dingels</w:t>
      </w:r>
      <w:proofErr w:type="spellEnd"/>
      <w:r w:rsidRPr="008610F2">
        <w:rPr>
          <w:rFonts w:asciiTheme="minorHAnsi" w:hAnsiTheme="minorHAnsi" w:cstheme="minorHAnsi"/>
          <w:color w:val="212121"/>
          <w:shd w:val="clear" w:color="auto" w:fill="FFFFFF"/>
          <w:lang w:val="en-US"/>
        </w:rPr>
        <w:t xml:space="preserve">, Z. V., Fox, J. T., Hamilton, E. B., Liu, Z., S Roberts, N. L., </w:t>
      </w:r>
      <w:proofErr w:type="spellStart"/>
      <w:r w:rsidRPr="008610F2">
        <w:rPr>
          <w:rFonts w:asciiTheme="minorHAnsi" w:hAnsiTheme="minorHAnsi" w:cstheme="minorHAnsi"/>
          <w:color w:val="212121"/>
          <w:shd w:val="clear" w:color="auto" w:fill="FFFFFF"/>
          <w:lang w:val="en-US"/>
        </w:rPr>
        <w:t>Sylte</w:t>
      </w:r>
      <w:proofErr w:type="spellEnd"/>
      <w:r w:rsidRPr="008610F2">
        <w:rPr>
          <w:rFonts w:asciiTheme="minorHAnsi" w:hAnsiTheme="minorHAnsi" w:cstheme="minorHAnsi"/>
          <w:color w:val="212121"/>
          <w:shd w:val="clear" w:color="auto" w:fill="FFFFFF"/>
          <w:lang w:val="en-US"/>
        </w:rPr>
        <w:t xml:space="preserve">, D. O., Henry, N. J., LeGrand, K. E., </w:t>
      </w:r>
      <w:proofErr w:type="spellStart"/>
      <w:r w:rsidRPr="008610F2">
        <w:rPr>
          <w:rFonts w:asciiTheme="minorHAnsi" w:hAnsiTheme="minorHAnsi" w:cstheme="minorHAnsi"/>
          <w:color w:val="212121"/>
          <w:shd w:val="clear" w:color="auto" w:fill="FFFFFF"/>
          <w:lang w:val="en-US"/>
        </w:rPr>
        <w:t>Abdelalim</w:t>
      </w:r>
      <w:proofErr w:type="spellEnd"/>
      <w:r w:rsidRPr="008610F2">
        <w:rPr>
          <w:rFonts w:asciiTheme="minorHAnsi" w:hAnsiTheme="minorHAnsi" w:cstheme="minorHAnsi"/>
          <w:color w:val="212121"/>
          <w:shd w:val="clear" w:color="auto" w:fill="FFFFFF"/>
          <w:lang w:val="en-US"/>
        </w:rPr>
        <w:t xml:space="preserve">, A., </w:t>
      </w:r>
      <w:proofErr w:type="spellStart"/>
      <w:r w:rsidRPr="008610F2">
        <w:rPr>
          <w:rFonts w:asciiTheme="minorHAnsi" w:hAnsiTheme="minorHAnsi" w:cstheme="minorHAnsi"/>
          <w:color w:val="212121"/>
          <w:shd w:val="clear" w:color="auto" w:fill="FFFFFF"/>
          <w:lang w:val="en-US"/>
        </w:rPr>
        <w:t>Abdoli</w:t>
      </w:r>
      <w:proofErr w:type="spellEnd"/>
      <w:r w:rsidRPr="008610F2">
        <w:rPr>
          <w:rFonts w:asciiTheme="minorHAnsi" w:hAnsiTheme="minorHAnsi" w:cstheme="minorHAnsi"/>
          <w:color w:val="212121"/>
          <w:shd w:val="clear" w:color="auto" w:fill="FFFFFF"/>
          <w:lang w:val="en-US"/>
        </w:rPr>
        <w:t xml:space="preserve">, A., </w:t>
      </w:r>
      <w:proofErr w:type="spellStart"/>
      <w:r w:rsidRPr="008610F2">
        <w:rPr>
          <w:rFonts w:asciiTheme="minorHAnsi" w:hAnsiTheme="minorHAnsi" w:cstheme="minorHAnsi"/>
          <w:color w:val="212121"/>
          <w:shd w:val="clear" w:color="auto" w:fill="FFFFFF"/>
          <w:lang w:val="en-US"/>
        </w:rPr>
        <w:t>Abdollahpour</w:t>
      </w:r>
      <w:proofErr w:type="spellEnd"/>
      <w:r w:rsidRPr="008610F2">
        <w:rPr>
          <w:rFonts w:asciiTheme="minorHAnsi" w:hAnsiTheme="minorHAnsi" w:cstheme="minorHAnsi"/>
          <w:color w:val="212121"/>
          <w:shd w:val="clear" w:color="auto" w:fill="FFFFFF"/>
          <w:lang w:val="en-US"/>
        </w:rPr>
        <w:t xml:space="preserve">, I., </w:t>
      </w:r>
      <w:proofErr w:type="spellStart"/>
      <w:r w:rsidRPr="008610F2">
        <w:rPr>
          <w:rFonts w:asciiTheme="minorHAnsi" w:hAnsiTheme="minorHAnsi" w:cstheme="minorHAnsi"/>
          <w:color w:val="212121"/>
          <w:shd w:val="clear" w:color="auto" w:fill="FFFFFF"/>
          <w:lang w:val="en-US"/>
        </w:rPr>
        <w:t>Abdulkader</w:t>
      </w:r>
      <w:proofErr w:type="spellEnd"/>
      <w:r w:rsidRPr="008610F2">
        <w:rPr>
          <w:rFonts w:asciiTheme="minorHAnsi" w:hAnsiTheme="minorHAnsi" w:cstheme="minorHAnsi"/>
          <w:color w:val="212121"/>
          <w:shd w:val="clear" w:color="auto" w:fill="FFFFFF"/>
          <w:lang w:val="en-US"/>
        </w:rPr>
        <w:t xml:space="preserve">, R. S., Abedi, A., </w:t>
      </w:r>
      <w:proofErr w:type="spellStart"/>
      <w:r w:rsidRPr="008610F2">
        <w:rPr>
          <w:rFonts w:asciiTheme="minorHAnsi" w:hAnsiTheme="minorHAnsi" w:cstheme="minorHAnsi"/>
          <w:color w:val="212121"/>
          <w:shd w:val="clear" w:color="auto" w:fill="FFFFFF"/>
          <w:lang w:val="en-US"/>
        </w:rPr>
        <w:t>Abosetugn</w:t>
      </w:r>
      <w:proofErr w:type="spellEnd"/>
      <w:r w:rsidRPr="008610F2">
        <w:rPr>
          <w:rFonts w:asciiTheme="minorHAnsi" w:hAnsiTheme="minorHAnsi" w:cstheme="minorHAnsi"/>
          <w:color w:val="212121"/>
          <w:shd w:val="clear" w:color="auto" w:fill="FFFFFF"/>
          <w:lang w:val="en-US"/>
        </w:rPr>
        <w:t xml:space="preserve">, A. E., </w:t>
      </w:r>
      <w:proofErr w:type="spellStart"/>
      <w:r w:rsidRPr="008610F2">
        <w:rPr>
          <w:rFonts w:asciiTheme="minorHAnsi" w:hAnsiTheme="minorHAnsi" w:cstheme="minorHAnsi"/>
          <w:color w:val="212121"/>
          <w:shd w:val="clear" w:color="auto" w:fill="FFFFFF"/>
          <w:lang w:val="en-US"/>
        </w:rPr>
        <w:t>Abushouk</w:t>
      </w:r>
      <w:proofErr w:type="spellEnd"/>
      <w:r w:rsidRPr="008610F2">
        <w:rPr>
          <w:rFonts w:asciiTheme="minorHAnsi" w:hAnsiTheme="minorHAnsi" w:cstheme="minorHAnsi"/>
          <w:color w:val="212121"/>
          <w:shd w:val="clear" w:color="auto" w:fill="FFFFFF"/>
          <w:lang w:val="en-US"/>
        </w:rPr>
        <w:t xml:space="preserve">, A. I., Adebayo, O. M., </w:t>
      </w:r>
      <w:proofErr w:type="spellStart"/>
      <w:r w:rsidRPr="008610F2">
        <w:rPr>
          <w:rFonts w:asciiTheme="minorHAnsi" w:hAnsiTheme="minorHAnsi" w:cstheme="minorHAnsi"/>
          <w:color w:val="212121"/>
          <w:shd w:val="clear" w:color="auto" w:fill="FFFFFF"/>
          <w:lang w:val="en-US"/>
        </w:rPr>
        <w:t>Agudelo</w:t>
      </w:r>
      <w:proofErr w:type="spellEnd"/>
      <w:r w:rsidRPr="008610F2">
        <w:rPr>
          <w:rFonts w:asciiTheme="minorHAnsi" w:hAnsiTheme="minorHAnsi" w:cstheme="minorHAnsi"/>
          <w:color w:val="212121"/>
          <w:shd w:val="clear" w:color="auto" w:fill="FFFFFF"/>
          <w:lang w:val="en-US"/>
        </w:rPr>
        <w:t>-Botero, M., Ahmad, T., … Vos, T. (2020). Global injury morbidity and mortality from 1990 to 2017: results from the Global Burden of Disease Study 2017. </w:t>
      </w:r>
      <w:r w:rsidRPr="008610F2">
        <w:rPr>
          <w:rFonts w:asciiTheme="minorHAnsi" w:hAnsiTheme="minorHAnsi" w:cstheme="minorHAnsi"/>
          <w:i/>
          <w:iCs/>
          <w:color w:val="212121"/>
          <w:shd w:val="clear" w:color="auto" w:fill="FFFFFF"/>
          <w:lang w:val="en-US"/>
        </w:rPr>
        <w:t xml:space="preserve">Injury </w:t>
      </w:r>
      <w:proofErr w:type="gramStart"/>
      <w:r w:rsidRPr="008610F2">
        <w:rPr>
          <w:rFonts w:asciiTheme="minorHAnsi" w:hAnsiTheme="minorHAnsi" w:cstheme="minorHAnsi"/>
          <w:i/>
          <w:iCs/>
          <w:color w:val="212121"/>
          <w:shd w:val="clear" w:color="auto" w:fill="FFFFFF"/>
          <w:lang w:val="en-US"/>
        </w:rPr>
        <w:t>prevention :</w:t>
      </w:r>
      <w:proofErr w:type="gramEnd"/>
      <w:r w:rsidRPr="008610F2">
        <w:rPr>
          <w:rFonts w:asciiTheme="minorHAnsi" w:hAnsiTheme="minorHAnsi" w:cstheme="minorHAnsi"/>
          <w:i/>
          <w:iCs/>
          <w:color w:val="212121"/>
          <w:shd w:val="clear" w:color="auto" w:fill="FFFFFF"/>
          <w:lang w:val="en-US"/>
        </w:rPr>
        <w:t xml:space="preserve"> journal of the International Society for Child and Adolescent Injury Prevention</w:t>
      </w:r>
      <w:r w:rsidRPr="008610F2">
        <w:rPr>
          <w:rFonts w:asciiTheme="minorHAnsi" w:hAnsiTheme="minorHAnsi" w:cstheme="minorHAnsi"/>
          <w:color w:val="212121"/>
          <w:shd w:val="clear" w:color="auto" w:fill="FFFFFF"/>
          <w:lang w:val="en-US"/>
        </w:rPr>
        <w:t>, </w:t>
      </w:r>
      <w:r w:rsidRPr="008610F2">
        <w:rPr>
          <w:rFonts w:asciiTheme="minorHAnsi" w:hAnsiTheme="minorHAnsi" w:cstheme="minorHAnsi"/>
          <w:i/>
          <w:iCs/>
          <w:color w:val="212121"/>
          <w:shd w:val="clear" w:color="auto" w:fill="FFFFFF"/>
          <w:lang w:val="en-US"/>
        </w:rPr>
        <w:t>26</w:t>
      </w:r>
      <w:r w:rsidRPr="008610F2">
        <w:rPr>
          <w:rFonts w:asciiTheme="minorHAnsi" w:hAnsiTheme="minorHAnsi" w:cstheme="minorHAnsi"/>
          <w:color w:val="212121"/>
          <w:shd w:val="clear" w:color="auto" w:fill="FFFFFF"/>
          <w:lang w:val="en-US"/>
        </w:rPr>
        <w:t xml:space="preserve">(Supp 1), i96–i114. </w:t>
      </w:r>
      <w:hyperlink r:id="rId13" w:history="1">
        <w:r w:rsidRPr="008610F2">
          <w:rPr>
            <w:rStyle w:val="Hyperlink"/>
            <w:rFonts w:asciiTheme="minorHAnsi" w:hAnsiTheme="minorHAnsi" w:cstheme="minorHAnsi"/>
            <w:shd w:val="clear" w:color="auto" w:fill="FFFFFF"/>
            <w:lang w:val="en-US"/>
          </w:rPr>
          <w:t>https://doi-org.proxy.kib.ki.se/10.1136/injuryprev-2019-043494</w:t>
        </w:r>
      </w:hyperlink>
    </w:p>
    <w:p w14:paraId="31B756AC" w14:textId="69BAE7A9" w:rsidR="00683F48" w:rsidRPr="00683F48" w:rsidRDefault="00683F48" w:rsidP="00683F48">
      <w:pPr>
        <w:pStyle w:val="ListParagraph"/>
        <w:numPr>
          <w:ilvl w:val="0"/>
          <w:numId w:val="1"/>
        </w:numPr>
        <w:rPr>
          <w:rFonts w:asciiTheme="minorHAnsi" w:hAnsiTheme="minorHAnsi" w:cstheme="minorHAnsi"/>
          <w:lang w:val="en-US"/>
        </w:rPr>
      </w:pPr>
      <w:r w:rsidRPr="00683F48">
        <w:rPr>
          <w:rFonts w:asciiTheme="minorHAnsi" w:hAnsiTheme="minorHAnsi" w:cstheme="minorHAnsi"/>
          <w:color w:val="212121"/>
          <w:shd w:val="clear" w:color="auto" w:fill="FFFFFF"/>
          <w:lang w:val="en-US"/>
        </w:rPr>
        <w:t>GBD 2017 DALYs and HALE Collaborators (2018). Global, regional, and national disability-adjusted life-years (DALYs) for 359 diseases and injuries and healthy life expectancy (HALE) for 195 countries and territories, 1990-2017: a systematic analysis for the Global Burden of Disease Study 2017. </w:t>
      </w:r>
      <w:r w:rsidRPr="00683F48">
        <w:rPr>
          <w:rFonts w:asciiTheme="minorHAnsi" w:hAnsiTheme="minorHAnsi" w:cstheme="minorHAnsi"/>
          <w:i/>
          <w:iCs/>
          <w:color w:val="212121"/>
          <w:shd w:val="clear" w:color="auto" w:fill="FFFFFF"/>
          <w:lang w:val="en-US"/>
        </w:rPr>
        <w:t>Lancet (London, England)</w:t>
      </w:r>
      <w:r w:rsidRPr="00683F48">
        <w:rPr>
          <w:rFonts w:asciiTheme="minorHAnsi" w:hAnsiTheme="minorHAnsi" w:cstheme="minorHAnsi"/>
          <w:color w:val="212121"/>
          <w:shd w:val="clear" w:color="auto" w:fill="FFFFFF"/>
          <w:lang w:val="en-US"/>
        </w:rPr>
        <w:t>, </w:t>
      </w:r>
      <w:r w:rsidRPr="00683F48">
        <w:rPr>
          <w:rFonts w:asciiTheme="minorHAnsi" w:hAnsiTheme="minorHAnsi" w:cstheme="minorHAnsi"/>
          <w:i/>
          <w:iCs/>
          <w:color w:val="212121"/>
          <w:shd w:val="clear" w:color="auto" w:fill="FFFFFF"/>
          <w:lang w:val="en-US"/>
        </w:rPr>
        <w:t>392</w:t>
      </w:r>
      <w:r w:rsidRPr="00683F48">
        <w:rPr>
          <w:rFonts w:asciiTheme="minorHAnsi" w:hAnsiTheme="minorHAnsi" w:cstheme="minorHAnsi"/>
          <w:color w:val="212121"/>
          <w:shd w:val="clear" w:color="auto" w:fill="FFFFFF"/>
          <w:lang w:val="en-US"/>
        </w:rPr>
        <w:t xml:space="preserve">(10159), 1859–1922. </w:t>
      </w:r>
      <w:hyperlink r:id="rId14" w:history="1">
        <w:r w:rsidRPr="00683F48">
          <w:rPr>
            <w:rStyle w:val="Hyperlink"/>
            <w:rFonts w:asciiTheme="minorHAnsi" w:hAnsiTheme="minorHAnsi" w:cstheme="minorHAnsi"/>
            <w:shd w:val="clear" w:color="auto" w:fill="FFFFFF"/>
            <w:lang w:val="en-US"/>
          </w:rPr>
          <w:t>https://doi-org.proxy.kib.ki.se/10.1016/S0140-6736(18)32335-3</w:t>
        </w:r>
      </w:hyperlink>
    </w:p>
    <w:p w14:paraId="05C27851" w14:textId="77777777" w:rsidR="00683F48" w:rsidRPr="00683F48" w:rsidRDefault="00683F48" w:rsidP="00683F48">
      <w:pPr>
        <w:pStyle w:val="ListParagraph"/>
        <w:numPr>
          <w:ilvl w:val="0"/>
          <w:numId w:val="1"/>
        </w:numPr>
        <w:spacing w:after="160" w:line="360" w:lineRule="auto"/>
        <w:rPr>
          <w:rFonts w:asciiTheme="minorHAnsi" w:hAnsiTheme="minorHAnsi" w:cstheme="minorHAnsi"/>
          <w:lang w:val="en-US"/>
        </w:rPr>
      </w:pPr>
      <w:bookmarkStart w:id="0" w:name="_Hlk52699499"/>
      <w:proofErr w:type="spellStart"/>
      <w:r w:rsidRPr="00683F48">
        <w:rPr>
          <w:rFonts w:asciiTheme="minorHAnsi" w:hAnsiTheme="minorHAnsi" w:cstheme="minorHAnsi"/>
          <w:color w:val="212121"/>
          <w:shd w:val="clear" w:color="auto" w:fill="FFFFFF"/>
        </w:rPr>
        <w:t>Prinja</w:t>
      </w:r>
      <w:proofErr w:type="spellEnd"/>
      <w:r w:rsidRPr="00683F48">
        <w:rPr>
          <w:rFonts w:asciiTheme="minorHAnsi" w:hAnsiTheme="minorHAnsi" w:cstheme="minorHAnsi"/>
          <w:color w:val="212121"/>
          <w:shd w:val="clear" w:color="auto" w:fill="FFFFFF"/>
        </w:rPr>
        <w:t xml:space="preserve">, S., </w:t>
      </w:r>
      <w:proofErr w:type="spellStart"/>
      <w:r w:rsidRPr="00683F48">
        <w:rPr>
          <w:rFonts w:asciiTheme="minorHAnsi" w:hAnsiTheme="minorHAnsi" w:cstheme="minorHAnsi"/>
          <w:color w:val="212121"/>
          <w:shd w:val="clear" w:color="auto" w:fill="FFFFFF"/>
        </w:rPr>
        <w:t>Jagnoor</w:t>
      </w:r>
      <w:proofErr w:type="spellEnd"/>
      <w:r w:rsidRPr="00683F48">
        <w:rPr>
          <w:rFonts w:asciiTheme="minorHAnsi" w:hAnsiTheme="minorHAnsi" w:cstheme="minorHAnsi"/>
          <w:color w:val="212121"/>
          <w:shd w:val="clear" w:color="auto" w:fill="FFFFFF"/>
        </w:rPr>
        <w:t xml:space="preserve">, J., Sharma, D., </w:t>
      </w:r>
      <w:proofErr w:type="spellStart"/>
      <w:r w:rsidRPr="00683F48">
        <w:rPr>
          <w:rFonts w:asciiTheme="minorHAnsi" w:hAnsiTheme="minorHAnsi" w:cstheme="minorHAnsi"/>
          <w:color w:val="212121"/>
          <w:shd w:val="clear" w:color="auto" w:fill="FFFFFF"/>
        </w:rPr>
        <w:t>Aggarwal</w:t>
      </w:r>
      <w:proofErr w:type="spellEnd"/>
      <w:r w:rsidRPr="00683F48">
        <w:rPr>
          <w:rFonts w:asciiTheme="minorHAnsi" w:hAnsiTheme="minorHAnsi" w:cstheme="minorHAnsi"/>
          <w:color w:val="212121"/>
          <w:shd w:val="clear" w:color="auto" w:fill="FFFFFF"/>
        </w:rPr>
        <w:t xml:space="preserve">, S., </w:t>
      </w:r>
      <w:proofErr w:type="spellStart"/>
      <w:r w:rsidRPr="00683F48">
        <w:rPr>
          <w:rFonts w:asciiTheme="minorHAnsi" w:hAnsiTheme="minorHAnsi" w:cstheme="minorHAnsi"/>
          <w:color w:val="212121"/>
          <w:shd w:val="clear" w:color="auto" w:fill="FFFFFF"/>
        </w:rPr>
        <w:t>Katoch</w:t>
      </w:r>
      <w:proofErr w:type="spellEnd"/>
      <w:r w:rsidRPr="00683F48">
        <w:rPr>
          <w:rFonts w:asciiTheme="minorHAnsi" w:hAnsiTheme="minorHAnsi" w:cstheme="minorHAnsi"/>
          <w:color w:val="212121"/>
          <w:shd w:val="clear" w:color="auto" w:fill="FFFFFF"/>
        </w:rPr>
        <w:t xml:space="preserve">, S., </w:t>
      </w:r>
      <w:proofErr w:type="spellStart"/>
      <w:r w:rsidRPr="00683F48">
        <w:rPr>
          <w:rFonts w:asciiTheme="minorHAnsi" w:hAnsiTheme="minorHAnsi" w:cstheme="minorHAnsi"/>
          <w:color w:val="212121"/>
          <w:shd w:val="clear" w:color="auto" w:fill="FFFFFF"/>
        </w:rPr>
        <w:t>Lakshmi</w:t>
      </w:r>
      <w:proofErr w:type="spellEnd"/>
      <w:r w:rsidRPr="00683F48">
        <w:rPr>
          <w:rFonts w:asciiTheme="minorHAnsi" w:hAnsiTheme="minorHAnsi" w:cstheme="minorHAnsi"/>
          <w:color w:val="212121"/>
          <w:shd w:val="clear" w:color="auto" w:fill="FFFFFF"/>
        </w:rPr>
        <w:t xml:space="preserve">, P., &amp; Ivers, R. (2019). </w:t>
      </w:r>
      <w:r w:rsidRPr="00683F48">
        <w:rPr>
          <w:rFonts w:asciiTheme="minorHAnsi" w:hAnsiTheme="minorHAnsi" w:cstheme="minorHAnsi"/>
          <w:color w:val="212121"/>
          <w:shd w:val="clear" w:color="auto" w:fill="FFFFFF"/>
          <w:lang w:val="en-US"/>
        </w:rPr>
        <w:t>Out-of-pocket expenditure and catastrophic health expenditure for hospitalization due to injuries in public sector hospitals in North India. </w:t>
      </w:r>
      <w:proofErr w:type="spellStart"/>
      <w:r w:rsidRPr="00683F48">
        <w:rPr>
          <w:rFonts w:asciiTheme="minorHAnsi" w:hAnsiTheme="minorHAnsi" w:cstheme="minorHAnsi"/>
          <w:i/>
          <w:iCs/>
          <w:color w:val="212121"/>
          <w:shd w:val="clear" w:color="auto" w:fill="FFFFFF"/>
          <w:lang w:val="en-US"/>
        </w:rPr>
        <w:t>PloS</w:t>
      </w:r>
      <w:proofErr w:type="spellEnd"/>
      <w:r w:rsidRPr="00683F48">
        <w:rPr>
          <w:rFonts w:asciiTheme="minorHAnsi" w:hAnsiTheme="minorHAnsi" w:cstheme="minorHAnsi"/>
          <w:i/>
          <w:iCs/>
          <w:color w:val="212121"/>
          <w:shd w:val="clear" w:color="auto" w:fill="FFFFFF"/>
          <w:lang w:val="en-US"/>
        </w:rPr>
        <w:t xml:space="preserve"> one</w:t>
      </w:r>
      <w:r w:rsidRPr="00683F48">
        <w:rPr>
          <w:rFonts w:asciiTheme="minorHAnsi" w:hAnsiTheme="minorHAnsi" w:cstheme="minorHAnsi"/>
          <w:color w:val="212121"/>
          <w:shd w:val="clear" w:color="auto" w:fill="FFFFFF"/>
          <w:lang w:val="en-US"/>
        </w:rPr>
        <w:t>, </w:t>
      </w:r>
      <w:r w:rsidRPr="00683F48">
        <w:rPr>
          <w:rFonts w:asciiTheme="minorHAnsi" w:hAnsiTheme="minorHAnsi" w:cstheme="minorHAnsi"/>
          <w:i/>
          <w:iCs/>
          <w:color w:val="212121"/>
          <w:shd w:val="clear" w:color="auto" w:fill="FFFFFF"/>
          <w:lang w:val="en-US"/>
        </w:rPr>
        <w:t>14</w:t>
      </w:r>
      <w:r w:rsidRPr="00683F48">
        <w:rPr>
          <w:rFonts w:asciiTheme="minorHAnsi" w:hAnsiTheme="minorHAnsi" w:cstheme="minorHAnsi"/>
          <w:color w:val="212121"/>
          <w:shd w:val="clear" w:color="auto" w:fill="FFFFFF"/>
          <w:lang w:val="en-US"/>
        </w:rPr>
        <w:t xml:space="preserve">(11), e0224721. </w:t>
      </w:r>
      <w:hyperlink r:id="rId15" w:history="1">
        <w:r w:rsidRPr="00683F48">
          <w:rPr>
            <w:rStyle w:val="Hyperlink"/>
            <w:rFonts w:asciiTheme="minorHAnsi" w:hAnsiTheme="minorHAnsi" w:cstheme="minorHAnsi"/>
            <w:shd w:val="clear" w:color="auto" w:fill="FFFFFF"/>
            <w:lang w:val="en-US"/>
          </w:rPr>
          <w:t>https://doi-org.proxy.kib.ki.se/10.1371/journal.pone.0224721</w:t>
        </w:r>
      </w:hyperlink>
    </w:p>
    <w:bookmarkEnd w:id="0"/>
    <w:p w14:paraId="6F3968EA" w14:textId="77777777" w:rsidR="00683F48" w:rsidRPr="00683F48" w:rsidRDefault="00683F48" w:rsidP="00683F48">
      <w:pPr>
        <w:pStyle w:val="ListParagraph"/>
        <w:numPr>
          <w:ilvl w:val="0"/>
          <w:numId w:val="1"/>
        </w:numPr>
        <w:spacing w:after="160" w:line="360" w:lineRule="auto"/>
        <w:rPr>
          <w:rFonts w:asciiTheme="minorHAnsi" w:hAnsiTheme="minorHAnsi" w:cstheme="minorHAnsi"/>
          <w:lang w:val="en-US"/>
        </w:rPr>
      </w:pPr>
      <w:r w:rsidRPr="00683F48">
        <w:rPr>
          <w:rFonts w:asciiTheme="minorHAnsi" w:hAnsiTheme="minorHAnsi" w:cstheme="minorHAnsi"/>
          <w:color w:val="212121"/>
          <w:shd w:val="clear" w:color="auto" w:fill="FFFFFF"/>
          <w:lang w:val="en-US"/>
        </w:rPr>
        <w:t xml:space="preserve">Mock, C., </w:t>
      </w:r>
      <w:proofErr w:type="spellStart"/>
      <w:r w:rsidRPr="00683F48">
        <w:rPr>
          <w:rFonts w:asciiTheme="minorHAnsi" w:hAnsiTheme="minorHAnsi" w:cstheme="minorHAnsi"/>
          <w:color w:val="212121"/>
          <w:shd w:val="clear" w:color="auto" w:fill="FFFFFF"/>
          <w:lang w:val="en-US"/>
        </w:rPr>
        <w:t>Joshipura</w:t>
      </w:r>
      <w:proofErr w:type="spellEnd"/>
      <w:r w:rsidRPr="00683F48">
        <w:rPr>
          <w:rFonts w:asciiTheme="minorHAnsi" w:hAnsiTheme="minorHAnsi" w:cstheme="minorHAnsi"/>
          <w:color w:val="212121"/>
          <w:shd w:val="clear" w:color="auto" w:fill="FFFFFF"/>
          <w:lang w:val="en-US"/>
        </w:rPr>
        <w:t>, M., Arreola-Risa, C., &amp; Quansah, R. (2012). An estimate of the number of lives that could be saved through improvements in trauma care globally. </w:t>
      </w:r>
      <w:r w:rsidRPr="00683F48">
        <w:rPr>
          <w:rFonts w:asciiTheme="minorHAnsi" w:hAnsiTheme="minorHAnsi" w:cstheme="minorHAnsi"/>
          <w:i/>
          <w:iCs/>
          <w:color w:val="212121"/>
          <w:shd w:val="clear" w:color="auto" w:fill="FFFFFF"/>
          <w:lang w:val="en-US"/>
        </w:rPr>
        <w:t>World journal of surgery</w:t>
      </w:r>
      <w:r w:rsidRPr="00683F48">
        <w:rPr>
          <w:rFonts w:asciiTheme="minorHAnsi" w:hAnsiTheme="minorHAnsi" w:cstheme="minorHAnsi"/>
          <w:color w:val="212121"/>
          <w:shd w:val="clear" w:color="auto" w:fill="FFFFFF"/>
          <w:lang w:val="en-US"/>
        </w:rPr>
        <w:t>, </w:t>
      </w:r>
      <w:r w:rsidRPr="00683F48">
        <w:rPr>
          <w:rFonts w:asciiTheme="minorHAnsi" w:hAnsiTheme="minorHAnsi" w:cstheme="minorHAnsi"/>
          <w:i/>
          <w:iCs/>
          <w:color w:val="212121"/>
          <w:shd w:val="clear" w:color="auto" w:fill="FFFFFF"/>
          <w:lang w:val="en-US"/>
        </w:rPr>
        <w:t>36</w:t>
      </w:r>
      <w:r w:rsidRPr="00683F48">
        <w:rPr>
          <w:rFonts w:asciiTheme="minorHAnsi" w:hAnsiTheme="minorHAnsi" w:cstheme="minorHAnsi"/>
          <w:color w:val="212121"/>
          <w:shd w:val="clear" w:color="auto" w:fill="FFFFFF"/>
          <w:lang w:val="en-US"/>
        </w:rPr>
        <w:t xml:space="preserve">(5), 959–963. </w:t>
      </w:r>
      <w:hyperlink r:id="rId16">
        <w:r w:rsidRPr="00683F48">
          <w:rPr>
            <w:rStyle w:val="InternetLink"/>
            <w:rFonts w:asciiTheme="minorHAnsi" w:hAnsiTheme="minorHAnsi" w:cstheme="minorHAnsi"/>
            <w:highlight w:val="white"/>
            <w:lang w:val="en-US"/>
          </w:rPr>
          <w:t>https://doi-org.proxy.kib.ki.se/10.1007/s00268-012-1459-6</w:t>
        </w:r>
      </w:hyperlink>
    </w:p>
    <w:p w14:paraId="670FE71D" w14:textId="77777777" w:rsidR="00683F48" w:rsidRPr="00683F48" w:rsidRDefault="00683F48" w:rsidP="00683F48">
      <w:pPr>
        <w:pStyle w:val="ListParagraph"/>
        <w:numPr>
          <w:ilvl w:val="0"/>
          <w:numId w:val="1"/>
        </w:numPr>
        <w:spacing w:after="160" w:line="360" w:lineRule="auto"/>
        <w:rPr>
          <w:lang w:val="en-US"/>
        </w:rPr>
      </w:pPr>
      <w:r w:rsidRPr="00683F48">
        <w:rPr>
          <w:color w:val="212121"/>
          <w:shd w:val="clear" w:color="auto" w:fill="FFFFFF"/>
          <w:lang w:val="en-US"/>
        </w:rPr>
        <w:t>King D. R. (2019). Initial Care of the Severely Injured Patient. </w:t>
      </w:r>
      <w:r w:rsidRPr="00683F48">
        <w:rPr>
          <w:i/>
          <w:iCs/>
          <w:color w:val="212121"/>
          <w:shd w:val="clear" w:color="auto" w:fill="FFFFFF"/>
          <w:lang w:val="en-US"/>
        </w:rPr>
        <w:t>The New England journal of medicine</w:t>
      </w:r>
      <w:r w:rsidRPr="00683F48">
        <w:rPr>
          <w:color w:val="212121"/>
          <w:shd w:val="clear" w:color="auto" w:fill="FFFFFF"/>
          <w:lang w:val="en-US"/>
        </w:rPr>
        <w:t>, </w:t>
      </w:r>
      <w:r w:rsidRPr="00683F48">
        <w:rPr>
          <w:i/>
          <w:iCs/>
          <w:color w:val="212121"/>
          <w:shd w:val="clear" w:color="auto" w:fill="FFFFFF"/>
          <w:lang w:val="en-US"/>
        </w:rPr>
        <w:t>380</w:t>
      </w:r>
      <w:r w:rsidRPr="00683F48">
        <w:rPr>
          <w:color w:val="212121"/>
          <w:shd w:val="clear" w:color="auto" w:fill="FFFFFF"/>
          <w:lang w:val="en-US"/>
        </w:rPr>
        <w:t xml:space="preserve">(8), 763–770. </w:t>
      </w:r>
      <w:hyperlink r:id="rId17">
        <w:r w:rsidRPr="00683F48">
          <w:rPr>
            <w:rStyle w:val="InternetLink"/>
            <w:highlight w:val="white"/>
            <w:lang w:val="en-US"/>
          </w:rPr>
          <w:t>https://doi-org.proxy.kib.ki.se/10.1056/NEJMra1609326</w:t>
        </w:r>
      </w:hyperlink>
    </w:p>
    <w:p w14:paraId="60B279C4" w14:textId="77777777" w:rsidR="00683F48" w:rsidRPr="00683F48" w:rsidRDefault="00683F48" w:rsidP="00683F48">
      <w:pPr>
        <w:pStyle w:val="ListParagraph"/>
        <w:numPr>
          <w:ilvl w:val="0"/>
          <w:numId w:val="1"/>
        </w:numPr>
        <w:spacing w:after="160" w:line="360" w:lineRule="auto"/>
        <w:rPr>
          <w:color w:val="212121"/>
          <w:shd w:val="clear" w:color="auto" w:fill="FFFFFF"/>
          <w:lang w:val="en-US"/>
        </w:rPr>
      </w:pPr>
      <w:r w:rsidRPr="00683F48">
        <w:rPr>
          <w:color w:val="212121"/>
          <w:shd w:val="clear" w:color="auto" w:fill="FFFFFF"/>
          <w:lang w:val="en-US"/>
        </w:rPr>
        <w:t xml:space="preserve">Lambden, S., </w:t>
      </w:r>
      <w:proofErr w:type="spellStart"/>
      <w:r w:rsidRPr="00683F48">
        <w:rPr>
          <w:color w:val="212121"/>
          <w:shd w:val="clear" w:color="auto" w:fill="FFFFFF"/>
          <w:lang w:val="en-US"/>
        </w:rPr>
        <w:t>Laterre</w:t>
      </w:r>
      <w:proofErr w:type="spellEnd"/>
      <w:r w:rsidRPr="00683F48">
        <w:rPr>
          <w:color w:val="212121"/>
          <w:shd w:val="clear" w:color="auto" w:fill="FFFFFF"/>
          <w:lang w:val="en-US"/>
        </w:rPr>
        <w:t>, P. F., Levy, M. M., &amp; Francois, B. (2019). The SOFA score-development, utility and challenges of accurate assessment in clinical trials. </w:t>
      </w:r>
      <w:r w:rsidRPr="00683F48">
        <w:rPr>
          <w:i/>
          <w:iCs/>
          <w:color w:val="212121"/>
          <w:shd w:val="clear" w:color="auto" w:fill="FFFFFF"/>
          <w:lang w:val="en-US"/>
        </w:rPr>
        <w:t>Critical care (London, England)</w:t>
      </w:r>
      <w:r w:rsidRPr="00683F48">
        <w:rPr>
          <w:color w:val="212121"/>
          <w:shd w:val="clear" w:color="auto" w:fill="FFFFFF"/>
          <w:lang w:val="en-US"/>
        </w:rPr>
        <w:t>, </w:t>
      </w:r>
      <w:r w:rsidRPr="00683F48">
        <w:rPr>
          <w:i/>
          <w:iCs/>
          <w:color w:val="212121"/>
          <w:shd w:val="clear" w:color="auto" w:fill="FFFFFF"/>
          <w:lang w:val="en-US"/>
        </w:rPr>
        <w:t>23</w:t>
      </w:r>
      <w:r w:rsidRPr="00683F48">
        <w:rPr>
          <w:color w:val="212121"/>
          <w:shd w:val="clear" w:color="auto" w:fill="FFFFFF"/>
          <w:lang w:val="en-US"/>
        </w:rPr>
        <w:t xml:space="preserve">(1), 374. </w:t>
      </w:r>
      <w:hyperlink r:id="rId18" w:history="1">
        <w:r w:rsidRPr="00683F48">
          <w:rPr>
            <w:rStyle w:val="Hyperlink"/>
            <w:shd w:val="clear" w:color="auto" w:fill="FFFFFF"/>
            <w:lang w:val="en-US"/>
          </w:rPr>
          <w:t>https://doi-org.proxy.kib.ki.se/10.1186/s13054-019-2663-7</w:t>
        </w:r>
      </w:hyperlink>
    </w:p>
    <w:p w14:paraId="7BC5E945" w14:textId="77777777" w:rsidR="00683F48" w:rsidRPr="005E6C8D" w:rsidRDefault="00683F48" w:rsidP="00683F48">
      <w:pPr>
        <w:pStyle w:val="ListParagraph"/>
        <w:numPr>
          <w:ilvl w:val="0"/>
          <w:numId w:val="1"/>
        </w:numPr>
        <w:spacing w:after="160" w:line="360" w:lineRule="auto"/>
      </w:pPr>
      <w:r w:rsidRPr="00683F48">
        <w:rPr>
          <w:color w:val="3A3A3A"/>
          <w:shd w:val="clear" w:color="auto" w:fill="FFFFFF"/>
          <w:lang w:val="en-US"/>
        </w:rPr>
        <w:t xml:space="preserve">David, S., &amp; </w:t>
      </w:r>
      <w:proofErr w:type="spellStart"/>
      <w:r w:rsidRPr="00683F48">
        <w:rPr>
          <w:color w:val="3A3A3A"/>
          <w:shd w:val="clear" w:color="auto" w:fill="FFFFFF"/>
          <w:lang w:val="en-US"/>
        </w:rPr>
        <w:t>Brunkhorst</w:t>
      </w:r>
      <w:proofErr w:type="spellEnd"/>
      <w:r w:rsidRPr="00683F48">
        <w:rPr>
          <w:color w:val="3A3A3A"/>
          <w:shd w:val="clear" w:color="auto" w:fill="FFFFFF"/>
          <w:lang w:val="en-US"/>
        </w:rPr>
        <w:t>, F. (2017). [Sepsis-</w:t>
      </w:r>
      <w:proofErr w:type="gramStart"/>
      <w:r w:rsidRPr="00683F48">
        <w:rPr>
          <w:color w:val="3A3A3A"/>
          <w:shd w:val="clear" w:color="auto" w:fill="FFFFFF"/>
          <w:lang w:val="en-US"/>
        </w:rPr>
        <w:t>3 :</w:t>
      </w:r>
      <w:proofErr w:type="gramEnd"/>
      <w:r w:rsidRPr="00683F48">
        <w:rPr>
          <w:color w:val="3A3A3A"/>
          <w:shd w:val="clear" w:color="auto" w:fill="FFFFFF"/>
          <w:lang w:val="en-US"/>
        </w:rPr>
        <w:t xml:space="preserve"> What has been confirmed in therapy?]. </w:t>
      </w:r>
      <w:proofErr w:type="spellStart"/>
      <w:r w:rsidRPr="005E6C8D">
        <w:rPr>
          <w:i/>
          <w:iCs/>
          <w:color w:val="3A3A3A"/>
          <w:shd w:val="clear" w:color="auto" w:fill="FFFFFF"/>
        </w:rPr>
        <w:t>Der</w:t>
      </w:r>
      <w:proofErr w:type="spellEnd"/>
      <w:r w:rsidRPr="005E6C8D">
        <w:rPr>
          <w:i/>
          <w:iCs/>
          <w:color w:val="3A3A3A"/>
          <w:shd w:val="clear" w:color="auto" w:fill="FFFFFF"/>
        </w:rPr>
        <w:t xml:space="preserve"> Internist.</w:t>
      </w:r>
      <w:r w:rsidRPr="005E6C8D">
        <w:rPr>
          <w:color w:val="3A3A3A"/>
          <w:shd w:val="clear" w:color="auto" w:fill="FFFFFF"/>
        </w:rPr>
        <w:t>, </w:t>
      </w:r>
      <w:r w:rsidRPr="005E6C8D">
        <w:rPr>
          <w:i/>
          <w:iCs/>
          <w:color w:val="3A3A3A"/>
          <w:shd w:val="clear" w:color="auto" w:fill="FFFFFF"/>
        </w:rPr>
        <w:t>58</w:t>
      </w:r>
      <w:r w:rsidRPr="005E6C8D">
        <w:rPr>
          <w:color w:val="3A3A3A"/>
          <w:shd w:val="clear" w:color="auto" w:fill="FFFFFF"/>
        </w:rPr>
        <w:t xml:space="preserve">(12), 1264–1271. </w:t>
      </w:r>
      <w:hyperlink r:id="rId19">
        <w:r w:rsidRPr="005E6C8D">
          <w:rPr>
            <w:rStyle w:val="InternetLink"/>
            <w:highlight w:val="white"/>
          </w:rPr>
          <w:t>https://doi.org/10.1007/s00108-017-0338-5</w:t>
        </w:r>
      </w:hyperlink>
    </w:p>
    <w:p w14:paraId="00B60331" w14:textId="77777777" w:rsidR="00683F48" w:rsidRPr="00683F48" w:rsidRDefault="00683F48" w:rsidP="00683F48">
      <w:pPr>
        <w:pStyle w:val="ListParagraph"/>
        <w:numPr>
          <w:ilvl w:val="0"/>
          <w:numId w:val="1"/>
        </w:numPr>
        <w:spacing w:after="160" w:line="360" w:lineRule="auto"/>
        <w:rPr>
          <w:lang w:val="en-US"/>
        </w:rPr>
      </w:pPr>
      <w:r w:rsidRPr="005E6C8D">
        <w:rPr>
          <w:color w:val="3A3A3A"/>
          <w:shd w:val="clear" w:color="auto" w:fill="FFFFFF"/>
        </w:rPr>
        <w:t xml:space="preserve">Shankar-Hari, M., Phillips, G., Levy, M., Seymour, C., Liu, V., Deutschman, C., Angus, D., </w:t>
      </w:r>
      <w:proofErr w:type="spellStart"/>
      <w:r w:rsidRPr="005E6C8D">
        <w:rPr>
          <w:color w:val="3A3A3A"/>
          <w:shd w:val="clear" w:color="auto" w:fill="FFFFFF"/>
        </w:rPr>
        <w:t>Rubenfeld</w:t>
      </w:r>
      <w:proofErr w:type="spellEnd"/>
      <w:r w:rsidRPr="005E6C8D">
        <w:rPr>
          <w:color w:val="3A3A3A"/>
          <w:shd w:val="clear" w:color="auto" w:fill="FFFFFF"/>
        </w:rPr>
        <w:t>, G., &amp; Singer, M. (</w:t>
      </w:r>
      <w:proofErr w:type="spellStart"/>
      <w:r w:rsidRPr="005E6C8D">
        <w:rPr>
          <w:color w:val="3A3A3A"/>
          <w:shd w:val="clear" w:color="auto" w:fill="FFFFFF"/>
        </w:rPr>
        <w:t>n.d</w:t>
      </w:r>
      <w:proofErr w:type="spellEnd"/>
      <w:r w:rsidRPr="005E6C8D">
        <w:rPr>
          <w:color w:val="3A3A3A"/>
          <w:shd w:val="clear" w:color="auto" w:fill="FFFFFF"/>
        </w:rPr>
        <w:t xml:space="preserve">.). </w:t>
      </w:r>
      <w:r w:rsidRPr="00683F48">
        <w:rPr>
          <w:color w:val="3A3A3A"/>
          <w:shd w:val="clear" w:color="auto" w:fill="FFFFFF"/>
          <w:lang w:val="en-US"/>
        </w:rPr>
        <w:t>Developing a New Definition and Assessing New Clinical Criteria for Septic Shock: For the Third International Consensus Definitions for Sepsis and Septic Shock (Sepsis-3). </w:t>
      </w:r>
      <w:proofErr w:type="gramStart"/>
      <w:r w:rsidRPr="00683F48">
        <w:rPr>
          <w:i/>
          <w:iCs/>
          <w:color w:val="3A3A3A"/>
          <w:shd w:val="clear" w:color="auto" w:fill="FFFFFF"/>
          <w:lang w:val="en-US"/>
        </w:rPr>
        <w:t>JAMA :</w:t>
      </w:r>
      <w:proofErr w:type="gramEnd"/>
      <w:r w:rsidRPr="00683F48">
        <w:rPr>
          <w:i/>
          <w:iCs/>
          <w:color w:val="3A3A3A"/>
          <w:shd w:val="clear" w:color="auto" w:fill="FFFFFF"/>
          <w:lang w:val="en-US"/>
        </w:rPr>
        <w:t xml:space="preserve"> the Journal of the American Medical Association.</w:t>
      </w:r>
      <w:r w:rsidRPr="00683F48">
        <w:rPr>
          <w:color w:val="3A3A3A"/>
          <w:shd w:val="clear" w:color="auto" w:fill="FFFFFF"/>
          <w:lang w:val="en-US"/>
        </w:rPr>
        <w:t>, </w:t>
      </w:r>
      <w:r w:rsidRPr="00683F48">
        <w:rPr>
          <w:i/>
          <w:iCs/>
          <w:color w:val="3A3A3A"/>
          <w:shd w:val="clear" w:color="auto" w:fill="FFFFFF"/>
          <w:lang w:val="en-US"/>
        </w:rPr>
        <w:t>315</w:t>
      </w:r>
      <w:r w:rsidRPr="00683F48">
        <w:rPr>
          <w:color w:val="3A3A3A"/>
          <w:shd w:val="clear" w:color="auto" w:fill="FFFFFF"/>
          <w:lang w:val="en-US"/>
        </w:rPr>
        <w:t xml:space="preserve">(8), 775–787. </w:t>
      </w:r>
      <w:hyperlink r:id="rId20">
        <w:r w:rsidRPr="00683F48">
          <w:rPr>
            <w:rStyle w:val="InternetLink"/>
            <w:highlight w:val="white"/>
            <w:lang w:val="en-US"/>
          </w:rPr>
          <w:t>https://doi.org/10.1001/jama.2016.0289</w:t>
        </w:r>
      </w:hyperlink>
    </w:p>
    <w:p w14:paraId="253AEC8A" w14:textId="77777777" w:rsidR="008610F2" w:rsidRPr="008610F2" w:rsidRDefault="008610F2" w:rsidP="008610F2">
      <w:pPr>
        <w:pStyle w:val="ListParagraph"/>
        <w:numPr>
          <w:ilvl w:val="0"/>
          <w:numId w:val="1"/>
        </w:numPr>
        <w:spacing w:after="160" w:line="360" w:lineRule="auto"/>
        <w:rPr>
          <w:rFonts w:asciiTheme="minorHAnsi" w:hAnsiTheme="minorHAnsi" w:cstheme="minorHAnsi"/>
          <w:lang w:val="en-US"/>
        </w:rPr>
      </w:pPr>
      <w:proofErr w:type="spellStart"/>
      <w:r w:rsidRPr="008610F2">
        <w:rPr>
          <w:rFonts w:asciiTheme="minorHAnsi" w:hAnsiTheme="minorHAnsi" w:cstheme="minorHAnsi"/>
        </w:rPr>
        <w:lastRenderedPageBreak/>
        <w:t>Miyamoto</w:t>
      </w:r>
      <w:proofErr w:type="spellEnd"/>
      <w:r w:rsidRPr="008610F2">
        <w:rPr>
          <w:rFonts w:asciiTheme="minorHAnsi" w:hAnsiTheme="minorHAnsi" w:cstheme="minorHAnsi"/>
        </w:rPr>
        <w:t xml:space="preserve">, K., </w:t>
      </w:r>
      <w:proofErr w:type="spellStart"/>
      <w:r w:rsidRPr="008610F2">
        <w:rPr>
          <w:rFonts w:asciiTheme="minorHAnsi" w:hAnsiTheme="minorHAnsi" w:cstheme="minorHAnsi"/>
        </w:rPr>
        <w:t>Shibata</w:t>
      </w:r>
      <w:proofErr w:type="spellEnd"/>
      <w:r w:rsidRPr="008610F2">
        <w:rPr>
          <w:rFonts w:asciiTheme="minorHAnsi" w:hAnsiTheme="minorHAnsi" w:cstheme="minorHAnsi"/>
        </w:rPr>
        <w:t xml:space="preserve">, N., </w:t>
      </w:r>
      <w:proofErr w:type="spellStart"/>
      <w:r w:rsidRPr="008610F2">
        <w:rPr>
          <w:rFonts w:asciiTheme="minorHAnsi" w:hAnsiTheme="minorHAnsi" w:cstheme="minorHAnsi"/>
        </w:rPr>
        <w:t>Ogawa</w:t>
      </w:r>
      <w:proofErr w:type="spellEnd"/>
      <w:r w:rsidRPr="008610F2">
        <w:rPr>
          <w:rFonts w:asciiTheme="minorHAnsi" w:hAnsiTheme="minorHAnsi" w:cstheme="minorHAnsi"/>
        </w:rPr>
        <w:t xml:space="preserve">, A., </w:t>
      </w:r>
      <w:proofErr w:type="spellStart"/>
      <w:r w:rsidRPr="008610F2">
        <w:rPr>
          <w:rFonts w:asciiTheme="minorHAnsi" w:hAnsiTheme="minorHAnsi" w:cstheme="minorHAnsi"/>
        </w:rPr>
        <w:t>Nakashima</w:t>
      </w:r>
      <w:proofErr w:type="spellEnd"/>
      <w:r w:rsidRPr="008610F2">
        <w:rPr>
          <w:rFonts w:asciiTheme="minorHAnsi" w:hAnsiTheme="minorHAnsi" w:cstheme="minorHAnsi"/>
        </w:rPr>
        <w:t xml:space="preserve">, T., &amp; Kato, S. (2019). </w:t>
      </w:r>
      <w:r w:rsidRPr="008610F2">
        <w:rPr>
          <w:rFonts w:asciiTheme="minorHAnsi" w:hAnsiTheme="minorHAnsi" w:cstheme="minorHAnsi"/>
          <w:lang w:val="en-US"/>
        </w:rPr>
        <w:t xml:space="preserve">Prehospital quick sequential organ failure assessment score to predict in-hospital mortality among patients with trauma. The American Journal of Emergency Medicine., 37(12), 2165–2170. </w:t>
      </w:r>
      <w:hyperlink r:id="rId21">
        <w:r w:rsidRPr="008610F2">
          <w:rPr>
            <w:rStyle w:val="InternetLink"/>
            <w:rFonts w:asciiTheme="minorHAnsi" w:hAnsiTheme="minorHAnsi" w:cstheme="minorHAnsi"/>
            <w:lang w:val="en-US"/>
          </w:rPr>
          <w:t>https://doi.org/10.1016/j.ajem.2019.03.007</w:t>
        </w:r>
      </w:hyperlink>
    </w:p>
    <w:p w14:paraId="685B6F20" w14:textId="3E065A0A" w:rsidR="00683F48" w:rsidRPr="008610F2" w:rsidRDefault="008610F2" w:rsidP="008610F2">
      <w:pPr>
        <w:pStyle w:val="ListParagraph"/>
        <w:numPr>
          <w:ilvl w:val="0"/>
          <w:numId w:val="1"/>
        </w:numPr>
        <w:rPr>
          <w:rFonts w:asciiTheme="minorHAnsi" w:hAnsiTheme="minorHAnsi" w:cstheme="minorHAnsi"/>
          <w:lang w:val="en-US"/>
        </w:rPr>
      </w:pPr>
      <w:proofErr w:type="spellStart"/>
      <w:r w:rsidRPr="008610F2">
        <w:rPr>
          <w:rFonts w:asciiTheme="minorHAnsi" w:hAnsiTheme="minorHAnsi" w:cstheme="minorHAnsi"/>
          <w:color w:val="212121"/>
          <w:shd w:val="clear" w:color="auto" w:fill="FFFFFF"/>
        </w:rPr>
        <w:t>Miyamoto</w:t>
      </w:r>
      <w:proofErr w:type="spellEnd"/>
      <w:r w:rsidRPr="008610F2">
        <w:rPr>
          <w:rFonts w:asciiTheme="minorHAnsi" w:hAnsiTheme="minorHAnsi" w:cstheme="minorHAnsi"/>
          <w:color w:val="212121"/>
          <w:shd w:val="clear" w:color="auto" w:fill="FFFFFF"/>
        </w:rPr>
        <w:t xml:space="preserve">, K., </w:t>
      </w:r>
      <w:proofErr w:type="spellStart"/>
      <w:r w:rsidRPr="008610F2">
        <w:rPr>
          <w:rFonts w:asciiTheme="minorHAnsi" w:hAnsiTheme="minorHAnsi" w:cstheme="minorHAnsi"/>
          <w:color w:val="212121"/>
          <w:shd w:val="clear" w:color="auto" w:fill="FFFFFF"/>
        </w:rPr>
        <w:t>Shibata</w:t>
      </w:r>
      <w:proofErr w:type="spellEnd"/>
      <w:r w:rsidRPr="008610F2">
        <w:rPr>
          <w:rFonts w:asciiTheme="minorHAnsi" w:hAnsiTheme="minorHAnsi" w:cstheme="minorHAnsi"/>
          <w:color w:val="212121"/>
          <w:shd w:val="clear" w:color="auto" w:fill="FFFFFF"/>
        </w:rPr>
        <w:t xml:space="preserve">, N., </w:t>
      </w:r>
      <w:proofErr w:type="spellStart"/>
      <w:r w:rsidRPr="008610F2">
        <w:rPr>
          <w:rFonts w:asciiTheme="minorHAnsi" w:hAnsiTheme="minorHAnsi" w:cstheme="minorHAnsi"/>
          <w:color w:val="212121"/>
          <w:shd w:val="clear" w:color="auto" w:fill="FFFFFF"/>
        </w:rPr>
        <w:t>Ogawa</w:t>
      </w:r>
      <w:proofErr w:type="spellEnd"/>
      <w:r w:rsidRPr="008610F2">
        <w:rPr>
          <w:rFonts w:asciiTheme="minorHAnsi" w:hAnsiTheme="minorHAnsi" w:cstheme="minorHAnsi"/>
          <w:color w:val="212121"/>
          <w:shd w:val="clear" w:color="auto" w:fill="FFFFFF"/>
        </w:rPr>
        <w:t xml:space="preserve">, A., </w:t>
      </w:r>
      <w:proofErr w:type="spellStart"/>
      <w:r w:rsidRPr="008610F2">
        <w:rPr>
          <w:rFonts w:asciiTheme="minorHAnsi" w:hAnsiTheme="minorHAnsi" w:cstheme="minorHAnsi"/>
          <w:color w:val="212121"/>
          <w:shd w:val="clear" w:color="auto" w:fill="FFFFFF"/>
        </w:rPr>
        <w:t>Nakashima</w:t>
      </w:r>
      <w:proofErr w:type="spellEnd"/>
      <w:r w:rsidRPr="008610F2">
        <w:rPr>
          <w:rFonts w:asciiTheme="minorHAnsi" w:hAnsiTheme="minorHAnsi" w:cstheme="minorHAnsi"/>
          <w:color w:val="212121"/>
          <w:shd w:val="clear" w:color="auto" w:fill="FFFFFF"/>
        </w:rPr>
        <w:t xml:space="preserve">, T., &amp; Kato, S. (2020). </w:t>
      </w:r>
      <w:r w:rsidRPr="008610F2">
        <w:rPr>
          <w:rFonts w:asciiTheme="minorHAnsi" w:hAnsiTheme="minorHAnsi" w:cstheme="minorHAnsi"/>
          <w:color w:val="212121"/>
          <w:shd w:val="clear" w:color="auto" w:fill="FFFFFF"/>
          <w:lang w:val="en-US"/>
        </w:rPr>
        <w:t>Prehospital and in-hospital quick Sequential Organ Failure Assessment (qSOFA) scores to predict in-hospital mortality among trauma patients: an analysis of nationwide registry data. </w:t>
      </w:r>
      <w:r w:rsidRPr="008610F2">
        <w:rPr>
          <w:rFonts w:asciiTheme="minorHAnsi" w:hAnsiTheme="minorHAnsi" w:cstheme="minorHAnsi"/>
          <w:i/>
          <w:iCs/>
          <w:color w:val="212121"/>
          <w:shd w:val="clear" w:color="auto" w:fill="FFFFFF"/>
          <w:lang w:val="en-US"/>
        </w:rPr>
        <w:t>Acute medicine &amp; surgery</w:t>
      </w:r>
      <w:r w:rsidRPr="008610F2">
        <w:rPr>
          <w:rFonts w:asciiTheme="minorHAnsi" w:hAnsiTheme="minorHAnsi" w:cstheme="minorHAnsi"/>
          <w:color w:val="212121"/>
          <w:shd w:val="clear" w:color="auto" w:fill="FFFFFF"/>
          <w:lang w:val="en-US"/>
        </w:rPr>
        <w:t>, </w:t>
      </w:r>
      <w:r w:rsidRPr="008610F2">
        <w:rPr>
          <w:rFonts w:asciiTheme="minorHAnsi" w:hAnsiTheme="minorHAnsi" w:cstheme="minorHAnsi"/>
          <w:i/>
          <w:iCs/>
          <w:color w:val="212121"/>
          <w:shd w:val="clear" w:color="auto" w:fill="FFFFFF"/>
          <w:lang w:val="en-US"/>
        </w:rPr>
        <w:t>7</w:t>
      </w:r>
      <w:r w:rsidRPr="008610F2">
        <w:rPr>
          <w:rFonts w:asciiTheme="minorHAnsi" w:hAnsiTheme="minorHAnsi" w:cstheme="minorHAnsi"/>
          <w:color w:val="212121"/>
          <w:shd w:val="clear" w:color="auto" w:fill="FFFFFF"/>
          <w:lang w:val="en-US"/>
        </w:rPr>
        <w:t xml:space="preserve">(1), e532. </w:t>
      </w:r>
      <w:hyperlink r:id="rId22" w:history="1">
        <w:r w:rsidRPr="008610F2">
          <w:rPr>
            <w:rStyle w:val="Hyperlink"/>
            <w:rFonts w:asciiTheme="minorHAnsi" w:hAnsiTheme="minorHAnsi" w:cstheme="minorHAnsi"/>
            <w:shd w:val="clear" w:color="auto" w:fill="FFFFFF"/>
            <w:lang w:val="en-US"/>
          </w:rPr>
          <w:t>https://doi-org.proxy.kib.ki.se/10.1002/ams2.532</w:t>
        </w:r>
      </w:hyperlink>
    </w:p>
    <w:p w14:paraId="38B8A602" w14:textId="77777777" w:rsidR="008610F2" w:rsidRPr="008610F2" w:rsidRDefault="008610F2" w:rsidP="008610F2">
      <w:pPr>
        <w:pStyle w:val="ListParagraph"/>
        <w:numPr>
          <w:ilvl w:val="0"/>
          <w:numId w:val="1"/>
        </w:numPr>
        <w:spacing w:after="160" w:line="360" w:lineRule="auto"/>
        <w:rPr>
          <w:rFonts w:asciiTheme="minorHAnsi" w:hAnsiTheme="minorHAnsi" w:cstheme="minorHAnsi"/>
          <w:lang w:val="en-US"/>
        </w:rPr>
      </w:pPr>
      <w:bookmarkStart w:id="1" w:name="_Hlk52699926"/>
      <w:r w:rsidRPr="008610F2">
        <w:rPr>
          <w:color w:val="212121"/>
          <w:shd w:val="clear" w:color="auto" w:fill="FFFFFF"/>
          <w:lang w:val="en-US"/>
        </w:rPr>
        <w:t xml:space="preserve">Champion, H. R., Sacco, W. J., Copes, W. S., Gann, D. S., </w:t>
      </w:r>
      <w:proofErr w:type="spellStart"/>
      <w:r w:rsidRPr="008610F2">
        <w:rPr>
          <w:color w:val="212121"/>
          <w:shd w:val="clear" w:color="auto" w:fill="FFFFFF"/>
          <w:lang w:val="en-US"/>
        </w:rPr>
        <w:t>Gennarelli</w:t>
      </w:r>
      <w:proofErr w:type="spellEnd"/>
      <w:r w:rsidRPr="008610F2">
        <w:rPr>
          <w:color w:val="212121"/>
          <w:shd w:val="clear" w:color="auto" w:fill="FFFFFF"/>
          <w:lang w:val="en-US"/>
        </w:rPr>
        <w:t xml:space="preserve">, T. A., &amp; </w:t>
      </w:r>
      <w:r w:rsidRPr="008610F2">
        <w:rPr>
          <w:rFonts w:asciiTheme="minorHAnsi" w:hAnsiTheme="minorHAnsi" w:cstheme="minorHAnsi"/>
          <w:color w:val="212121"/>
          <w:shd w:val="clear" w:color="auto" w:fill="FFFFFF"/>
          <w:lang w:val="en-US"/>
        </w:rPr>
        <w:t>Flanagan, M. E. (1989). A revision of the Trauma Score. </w:t>
      </w:r>
      <w:r w:rsidRPr="008610F2">
        <w:rPr>
          <w:rFonts w:asciiTheme="minorHAnsi" w:hAnsiTheme="minorHAnsi" w:cstheme="minorHAnsi"/>
          <w:i/>
          <w:iCs/>
          <w:color w:val="212121"/>
          <w:shd w:val="clear" w:color="auto" w:fill="FFFFFF"/>
          <w:lang w:val="en-US"/>
        </w:rPr>
        <w:t>The Journal of trauma</w:t>
      </w:r>
      <w:r w:rsidRPr="008610F2">
        <w:rPr>
          <w:rFonts w:asciiTheme="minorHAnsi" w:hAnsiTheme="minorHAnsi" w:cstheme="minorHAnsi"/>
          <w:color w:val="212121"/>
          <w:shd w:val="clear" w:color="auto" w:fill="FFFFFF"/>
          <w:lang w:val="en-US"/>
        </w:rPr>
        <w:t>, </w:t>
      </w:r>
      <w:r w:rsidRPr="008610F2">
        <w:rPr>
          <w:rFonts w:asciiTheme="minorHAnsi" w:hAnsiTheme="minorHAnsi" w:cstheme="minorHAnsi"/>
          <w:i/>
          <w:iCs/>
          <w:color w:val="212121"/>
          <w:shd w:val="clear" w:color="auto" w:fill="FFFFFF"/>
          <w:lang w:val="en-US"/>
        </w:rPr>
        <w:t>29</w:t>
      </w:r>
      <w:r w:rsidRPr="008610F2">
        <w:rPr>
          <w:rFonts w:asciiTheme="minorHAnsi" w:hAnsiTheme="minorHAnsi" w:cstheme="minorHAnsi"/>
          <w:color w:val="212121"/>
          <w:shd w:val="clear" w:color="auto" w:fill="FFFFFF"/>
          <w:lang w:val="en-US"/>
        </w:rPr>
        <w:t xml:space="preserve">(5), 623–629. </w:t>
      </w:r>
      <w:hyperlink r:id="rId23">
        <w:r w:rsidRPr="008610F2">
          <w:rPr>
            <w:rStyle w:val="InternetLink"/>
            <w:rFonts w:asciiTheme="minorHAnsi" w:hAnsiTheme="minorHAnsi" w:cstheme="minorHAnsi"/>
            <w:highlight w:val="white"/>
            <w:lang w:val="en-US"/>
          </w:rPr>
          <w:t>https://doi-org.proxy.kib.ki.se/10.1097/00005373-198905000-00017</w:t>
        </w:r>
      </w:hyperlink>
    </w:p>
    <w:bookmarkEnd w:id="1"/>
    <w:p w14:paraId="4D2DCB6F" w14:textId="216948A9" w:rsidR="008610F2" w:rsidRPr="008610F2" w:rsidRDefault="008610F2" w:rsidP="008610F2">
      <w:pPr>
        <w:pStyle w:val="ListParagraph"/>
        <w:numPr>
          <w:ilvl w:val="0"/>
          <w:numId w:val="1"/>
        </w:numPr>
        <w:rPr>
          <w:rFonts w:asciiTheme="minorHAnsi" w:hAnsiTheme="minorHAnsi" w:cstheme="minorHAnsi"/>
          <w:lang w:val="en-US"/>
        </w:rPr>
      </w:pPr>
      <w:r w:rsidRPr="008610F2">
        <w:rPr>
          <w:rFonts w:asciiTheme="minorHAnsi" w:hAnsiTheme="minorHAnsi" w:cstheme="minorHAnsi"/>
          <w:color w:val="212121"/>
          <w:shd w:val="clear" w:color="auto" w:fill="FFFFFF"/>
        </w:rPr>
        <w:t xml:space="preserve">Giannakopoulos, G. F., </w:t>
      </w:r>
      <w:proofErr w:type="spellStart"/>
      <w:r w:rsidRPr="008610F2">
        <w:rPr>
          <w:rFonts w:asciiTheme="minorHAnsi" w:hAnsiTheme="minorHAnsi" w:cstheme="minorHAnsi"/>
          <w:color w:val="212121"/>
          <w:shd w:val="clear" w:color="auto" w:fill="FFFFFF"/>
        </w:rPr>
        <w:t>Saltzherr</w:t>
      </w:r>
      <w:proofErr w:type="spellEnd"/>
      <w:r w:rsidRPr="008610F2">
        <w:rPr>
          <w:rFonts w:asciiTheme="minorHAnsi" w:hAnsiTheme="minorHAnsi" w:cstheme="minorHAnsi"/>
          <w:color w:val="212121"/>
          <w:shd w:val="clear" w:color="auto" w:fill="FFFFFF"/>
        </w:rPr>
        <w:t xml:space="preserve">, T. P., </w:t>
      </w:r>
      <w:proofErr w:type="spellStart"/>
      <w:r w:rsidRPr="008610F2">
        <w:rPr>
          <w:rFonts w:asciiTheme="minorHAnsi" w:hAnsiTheme="minorHAnsi" w:cstheme="minorHAnsi"/>
          <w:color w:val="212121"/>
          <w:shd w:val="clear" w:color="auto" w:fill="FFFFFF"/>
        </w:rPr>
        <w:t>Lubbers</w:t>
      </w:r>
      <w:proofErr w:type="spellEnd"/>
      <w:r w:rsidRPr="008610F2">
        <w:rPr>
          <w:rFonts w:asciiTheme="minorHAnsi" w:hAnsiTheme="minorHAnsi" w:cstheme="minorHAnsi"/>
          <w:color w:val="212121"/>
          <w:shd w:val="clear" w:color="auto" w:fill="FFFFFF"/>
        </w:rPr>
        <w:t xml:space="preserve">, W. D., </w:t>
      </w:r>
      <w:proofErr w:type="spellStart"/>
      <w:r w:rsidRPr="008610F2">
        <w:rPr>
          <w:rFonts w:asciiTheme="minorHAnsi" w:hAnsiTheme="minorHAnsi" w:cstheme="minorHAnsi"/>
          <w:color w:val="212121"/>
          <w:shd w:val="clear" w:color="auto" w:fill="FFFFFF"/>
        </w:rPr>
        <w:t>Christiaans</w:t>
      </w:r>
      <w:proofErr w:type="spellEnd"/>
      <w:r w:rsidRPr="008610F2">
        <w:rPr>
          <w:rFonts w:asciiTheme="minorHAnsi" w:hAnsiTheme="minorHAnsi" w:cstheme="minorHAnsi"/>
          <w:color w:val="212121"/>
          <w:shd w:val="clear" w:color="auto" w:fill="FFFFFF"/>
        </w:rPr>
        <w:t xml:space="preserve">, H. M., van </w:t>
      </w:r>
      <w:proofErr w:type="spellStart"/>
      <w:r w:rsidRPr="008610F2">
        <w:rPr>
          <w:rFonts w:asciiTheme="minorHAnsi" w:hAnsiTheme="minorHAnsi" w:cstheme="minorHAnsi"/>
          <w:color w:val="212121"/>
          <w:shd w:val="clear" w:color="auto" w:fill="FFFFFF"/>
        </w:rPr>
        <w:t>Exter</w:t>
      </w:r>
      <w:proofErr w:type="spellEnd"/>
      <w:r w:rsidRPr="008610F2">
        <w:rPr>
          <w:rFonts w:asciiTheme="minorHAnsi" w:hAnsiTheme="minorHAnsi" w:cstheme="minorHAnsi"/>
          <w:color w:val="212121"/>
          <w:shd w:val="clear" w:color="auto" w:fill="FFFFFF"/>
        </w:rPr>
        <w:t xml:space="preserve">, P., de Lange-de Klerk, E. S., </w:t>
      </w:r>
      <w:proofErr w:type="spellStart"/>
      <w:r w:rsidRPr="008610F2">
        <w:rPr>
          <w:rFonts w:asciiTheme="minorHAnsi" w:hAnsiTheme="minorHAnsi" w:cstheme="minorHAnsi"/>
          <w:color w:val="212121"/>
          <w:shd w:val="clear" w:color="auto" w:fill="FFFFFF"/>
        </w:rPr>
        <w:t>Bloemers</w:t>
      </w:r>
      <w:proofErr w:type="spellEnd"/>
      <w:r w:rsidRPr="008610F2">
        <w:rPr>
          <w:rFonts w:asciiTheme="minorHAnsi" w:hAnsiTheme="minorHAnsi" w:cstheme="minorHAnsi"/>
          <w:color w:val="212121"/>
          <w:shd w:val="clear" w:color="auto" w:fill="FFFFFF"/>
        </w:rPr>
        <w:t xml:space="preserve">, F. W., </w:t>
      </w:r>
      <w:proofErr w:type="spellStart"/>
      <w:r w:rsidRPr="008610F2">
        <w:rPr>
          <w:rFonts w:asciiTheme="minorHAnsi" w:hAnsiTheme="minorHAnsi" w:cstheme="minorHAnsi"/>
          <w:color w:val="212121"/>
          <w:shd w:val="clear" w:color="auto" w:fill="FFFFFF"/>
        </w:rPr>
        <w:t>Zuidema</w:t>
      </w:r>
      <w:proofErr w:type="spellEnd"/>
      <w:r w:rsidRPr="008610F2">
        <w:rPr>
          <w:rFonts w:asciiTheme="minorHAnsi" w:hAnsiTheme="minorHAnsi" w:cstheme="minorHAnsi"/>
          <w:color w:val="212121"/>
          <w:shd w:val="clear" w:color="auto" w:fill="FFFFFF"/>
        </w:rPr>
        <w:t xml:space="preserve">, W. P., </w:t>
      </w:r>
      <w:proofErr w:type="spellStart"/>
      <w:r w:rsidRPr="008610F2">
        <w:rPr>
          <w:rFonts w:asciiTheme="minorHAnsi" w:hAnsiTheme="minorHAnsi" w:cstheme="minorHAnsi"/>
          <w:color w:val="212121"/>
          <w:shd w:val="clear" w:color="auto" w:fill="FFFFFF"/>
        </w:rPr>
        <w:t>Goslings</w:t>
      </w:r>
      <w:proofErr w:type="spellEnd"/>
      <w:r w:rsidRPr="008610F2">
        <w:rPr>
          <w:rFonts w:asciiTheme="minorHAnsi" w:hAnsiTheme="minorHAnsi" w:cstheme="minorHAnsi"/>
          <w:color w:val="212121"/>
          <w:shd w:val="clear" w:color="auto" w:fill="FFFFFF"/>
        </w:rPr>
        <w:t xml:space="preserve">, J. C., &amp; </w:t>
      </w:r>
      <w:proofErr w:type="spellStart"/>
      <w:r w:rsidRPr="008610F2">
        <w:rPr>
          <w:rFonts w:asciiTheme="minorHAnsi" w:hAnsiTheme="minorHAnsi" w:cstheme="minorHAnsi"/>
          <w:color w:val="212121"/>
          <w:shd w:val="clear" w:color="auto" w:fill="FFFFFF"/>
        </w:rPr>
        <w:t>Bakker</w:t>
      </w:r>
      <w:proofErr w:type="spellEnd"/>
      <w:r w:rsidRPr="008610F2">
        <w:rPr>
          <w:rFonts w:asciiTheme="minorHAnsi" w:hAnsiTheme="minorHAnsi" w:cstheme="minorHAnsi"/>
          <w:color w:val="212121"/>
          <w:shd w:val="clear" w:color="auto" w:fill="FFFFFF"/>
        </w:rPr>
        <w:t xml:space="preserve">, F. C. (2011). </w:t>
      </w:r>
      <w:r w:rsidRPr="008610F2">
        <w:rPr>
          <w:rFonts w:asciiTheme="minorHAnsi" w:hAnsiTheme="minorHAnsi" w:cstheme="minorHAnsi"/>
          <w:color w:val="212121"/>
          <w:shd w:val="clear" w:color="auto" w:fill="FFFFFF"/>
          <w:lang w:val="en-US"/>
        </w:rPr>
        <w:t xml:space="preserve">Is a maximum Revised Trauma Score a safe triage tool for Helicopter Emergency Medical Services </w:t>
      </w:r>
      <w:proofErr w:type="gramStart"/>
      <w:r w:rsidRPr="008610F2">
        <w:rPr>
          <w:rFonts w:asciiTheme="minorHAnsi" w:hAnsiTheme="minorHAnsi" w:cstheme="minorHAnsi"/>
          <w:color w:val="212121"/>
          <w:shd w:val="clear" w:color="auto" w:fill="FFFFFF"/>
          <w:lang w:val="en-US"/>
        </w:rPr>
        <w:t>cancellations?.</w:t>
      </w:r>
      <w:proofErr w:type="gramEnd"/>
      <w:r w:rsidRPr="008610F2">
        <w:rPr>
          <w:rFonts w:asciiTheme="minorHAnsi" w:hAnsiTheme="minorHAnsi" w:cstheme="minorHAnsi"/>
          <w:color w:val="212121"/>
          <w:shd w:val="clear" w:color="auto" w:fill="FFFFFF"/>
          <w:lang w:val="en-US"/>
        </w:rPr>
        <w:t> </w:t>
      </w:r>
      <w:r w:rsidRPr="008610F2">
        <w:rPr>
          <w:rFonts w:asciiTheme="minorHAnsi" w:hAnsiTheme="minorHAnsi" w:cstheme="minorHAnsi"/>
          <w:i/>
          <w:iCs/>
          <w:color w:val="212121"/>
          <w:shd w:val="clear" w:color="auto" w:fill="FFFFFF"/>
          <w:lang w:val="en-US"/>
        </w:rPr>
        <w:t xml:space="preserve">European journal of emergency </w:t>
      </w:r>
      <w:proofErr w:type="gramStart"/>
      <w:r w:rsidRPr="008610F2">
        <w:rPr>
          <w:rFonts w:asciiTheme="minorHAnsi" w:hAnsiTheme="minorHAnsi" w:cstheme="minorHAnsi"/>
          <w:i/>
          <w:iCs/>
          <w:color w:val="212121"/>
          <w:shd w:val="clear" w:color="auto" w:fill="FFFFFF"/>
          <w:lang w:val="en-US"/>
        </w:rPr>
        <w:t>medicine :</w:t>
      </w:r>
      <w:proofErr w:type="gramEnd"/>
      <w:r w:rsidRPr="008610F2">
        <w:rPr>
          <w:rFonts w:asciiTheme="minorHAnsi" w:hAnsiTheme="minorHAnsi" w:cstheme="minorHAnsi"/>
          <w:i/>
          <w:iCs/>
          <w:color w:val="212121"/>
          <w:shd w:val="clear" w:color="auto" w:fill="FFFFFF"/>
          <w:lang w:val="en-US"/>
        </w:rPr>
        <w:t xml:space="preserve"> official journal of the European Society for Emergency Medicine</w:t>
      </w:r>
      <w:r w:rsidRPr="008610F2">
        <w:rPr>
          <w:rFonts w:asciiTheme="minorHAnsi" w:hAnsiTheme="minorHAnsi" w:cstheme="minorHAnsi"/>
          <w:color w:val="212121"/>
          <w:shd w:val="clear" w:color="auto" w:fill="FFFFFF"/>
          <w:lang w:val="en-US"/>
        </w:rPr>
        <w:t>, </w:t>
      </w:r>
      <w:r w:rsidRPr="008610F2">
        <w:rPr>
          <w:rFonts w:asciiTheme="minorHAnsi" w:hAnsiTheme="minorHAnsi" w:cstheme="minorHAnsi"/>
          <w:i/>
          <w:iCs/>
          <w:color w:val="212121"/>
          <w:shd w:val="clear" w:color="auto" w:fill="FFFFFF"/>
          <w:lang w:val="en-US"/>
        </w:rPr>
        <w:t>18</w:t>
      </w:r>
      <w:r w:rsidRPr="008610F2">
        <w:rPr>
          <w:rFonts w:asciiTheme="minorHAnsi" w:hAnsiTheme="minorHAnsi" w:cstheme="minorHAnsi"/>
          <w:color w:val="212121"/>
          <w:shd w:val="clear" w:color="auto" w:fill="FFFFFF"/>
          <w:lang w:val="en-US"/>
        </w:rPr>
        <w:t xml:space="preserve">(4), 197–201. </w:t>
      </w:r>
      <w:hyperlink r:id="rId24" w:history="1">
        <w:r w:rsidRPr="00307DC3">
          <w:rPr>
            <w:rStyle w:val="Hyperlink"/>
            <w:rFonts w:asciiTheme="minorHAnsi" w:hAnsiTheme="minorHAnsi" w:cstheme="minorHAnsi"/>
            <w:shd w:val="clear" w:color="auto" w:fill="FFFFFF"/>
            <w:lang w:val="en-US"/>
          </w:rPr>
          <w:t>https://doi-org.proxy.kib.ki.se/10.1097/MEJ.0b013e328344912e</w:t>
        </w:r>
      </w:hyperlink>
    </w:p>
    <w:p w14:paraId="453A3C01" w14:textId="77777777" w:rsidR="008610F2" w:rsidRPr="005E6C8D" w:rsidRDefault="008610F2" w:rsidP="008610F2">
      <w:pPr>
        <w:pStyle w:val="ListParagraph"/>
        <w:numPr>
          <w:ilvl w:val="0"/>
          <w:numId w:val="1"/>
        </w:numPr>
        <w:spacing w:after="160" w:line="360" w:lineRule="auto"/>
      </w:pPr>
      <w:r w:rsidRPr="008610F2">
        <w:rPr>
          <w:color w:val="212121"/>
          <w:shd w:val="clear" w:color="auto" w:fill="FFFFFF"/>
          <w:lang w:val="en-US"/>
        </w:rPr>
        <w:t xml:space="preserve">Alvarez, B. D., </w:t>
      </w:r>
      <w:proofErr w:type="spellStart"/>
      <w:r w:rsidRPr="008610F2">
        <w:rPr>
          <w:color w:val="212121"/>
          <w:shd w:val="clear" w:color="auto" w:fill="FFFFFF"/>
          <w:lang w:val="en-US"/>
        </w:rPr>
        <w:t>Razente</w:t>
      </w:r>
      <w:proofErr w:type="spellEnd"/>
      <w:r w:rsidRPr="008610F2">
        <w:rPr>
          <w:color w:val="212121"/>
          <w:shd w:val="clear" w:color="auto" w:fill="FFFFFF"/>
          <w:lang w:val="en-US"/>
        </w:rPr>
        <w:t xml:space="preserve">, D. M., </w:t>
      </w:r>
      <w:proofErr w:type="spellStart"/>
      <w:r w:rsidRPr="008610F2">
        <w:rPr>
          <w:color w:val="212121"/>
          <w:shd w:val="clear" w:color="auto" w:fill="FFFFFF"/>
          <w:lang w:val="en-US"/>
        </w:rPr>
        <w:t>Lacerda</w:t>
      </w:r>
      <w:proofErr w:type="spellEnd"/>
      <w:r w:rsidRPr="008610F2">
        <w:rPr>
          <w:color w:val="212121"/>
          <w:shd w:val="clear" w:color="auto" w:fill="FFFFFF"/>
          <w:lang w:val="en-US"/>
        </w:rPr>
        <w:t xml:space="preserve">, D. A., </w:t>
      </w:r>
      <w:proofErr w:type="spellStart"/>
      <w:r w:rsidRPr="008610F2">
        <w:rPr>
          <w:color w:val="212121"/>
          <w:shd w:val="clear" w:color="auto" w:fill="FFFFFF"/>
          <w:lang w:val="en-US"/>
        </w:rPr>
        <w:t>Lother</w:t>
      </w:r>
      <w:proofErr w:type="spellEnd"/>
      <w:r w:rsidRPr="008610F2">
        <w:rPr>
          <w:color w:val="212121"/>
          <w:shd w:val="clear" w:color="auto" w:fill="FFFFFF"/>
          <w:lang w:val="en-US"/>
        </w:rPr>
        <w:t>, N. S., VON-</w:t>
      </w:r>
      <w:proofErr w:type="spellStart"/>
      <w:r w:rsidRPr="008610F2">
        <w:rPr>
          <w:color w:val="212121"/>
          <w:shd w:val="clear" w:color="auto" w:fill="FFFFFF"/>
          <w:lang w:val="en-US"/>
        </w:rPr>
        <w:t>Bahten</w:t>
      </w:r>
      <w:proofErr w:type="spellEnd"/>
      <w:r w:rsidRPr="008610F2">
        <w:rPr>
          <w:color w:val="212121"/>
          <w:shd w:val="clear" w:color="auto" w:fill="FFFFFF"/>
          <w:lang w:val="en-US"/>
        </w:rPr>
        <w:t xml:space="preserve">, L. C., &amp; </w:t>
      </w:r>
      <w:proofErr w:type="spellStart"/>
      <w:r w:rsidRPr="008610F2">
        <w:rPr>
          <w:color w:val="212121"/>
          <w:shd w:val="clear" w:color="auto" w:fill="FFFFFF"/>
          <w:lang w:val="en-US"/>
        </w:rPr>
        <w:t>Stahlschmidt</w:t>
      </w:r>
      <w:proofErr w:type="spellEnd"/>
      <w:r w:rsidRPr="008610F2">
        <w:rPr>
          <w:color w:val="212121"/>
          <w:shd w:val="clear" w:color="auto" w:fill="FFFFFF"/>
          <w:lang w:val="en-US"/>
        </w:rPr>
        <w:t>, C. M. (2016). Analysis of the Revised Trauma Score (RTS) in 200 victims of different trauma mechanisms. </w:t>
      </w:r>
      <w:proofErr w:type="spellStart"/>
      <w:r w:rsidRPr="005E6C8D">
        <w:rPr>
          <w:i/>
          <w:iCs/>
          <w:color w:val="212121"/>
          <w:shd w:val="clear" w:color="auto" w:fill="FFFFFF"/>
        </w:rPr>
        <w:t>Revista</w:t>
      </w:r>
      <w:proofErr w:type="spellEnd"/>
      <w:r w:rsidRPr="005E6C8D">
        <w:rPr>
          <w:i/>
          <w:iCs/>
          <w:color w:val="212121"/>
          <w:shd w:val="clear" w:color="auto" w:fill="FFFFFF"/>
        </w:rPr>
        <w:t xml:space="preserve"> do </w:t>
      </w:r>
      <w:proofErr w:type="spellStart"/>
      <w:r w:rsidRPr="005E6C8D">
        <w:rPr>
          <w:i/>
          <w:iCs/>
          <w:color w:val="212121"/>
          <w:shd w:val="clear" w:color="auto" w:fill="FFFFFF"/>
        </w:rPr>
        <w:t>Colegio</w:t>
      </w:r>
      <w:proofErr w:type="spellEnd"/>
      <w:r w:rsidRPr="005E6C8D">
        <w:rPr>
          <w:i/>
          <w:iCs/>
          <w:color w:val="212121"/>
          <w:shd w:val="clear" w:color="auto" w:fill="FFFFFF"/>
        </w:rPr>
        <w:t xml:space="preserve"> </w:t>
      </w:r>
      <w:proofErr w:type="spellStart"/>
      <w:r w:rsidRPr="005E6C8D">
        <w:rPr>
          <w:i/>
          <w:iCs/>
          <w:color w:val="212121"/>
          <w:shd w:val="clear" w:color="auto" w:fill="FFFFFF"/>
        </w:rPr>
        <w:t>Brasileiro</w:t>
      </w:r>
      <w:proofErr w:type="spellEnd"/>
      <w:r w:rsidRPr="005E6C8D">
        <w:rPr>
          <w:i/>
          <w:iCs/>
          <w:color w:val="212121"/>
          <w:shd w:val="clear" w:color="auto" w:fill="FFFFFF"/>
        </w:rPr>
        <w:t xml:space="preserve"> de </w:t>
      </w:r>
      <w:proofErr w:type="spellStart"/>
      <w:r w:rsidRPr="005E6C8D">
        <w:rPr>
          <w:i/>
          <w:iCs/>
          <w:color w:val="212121"/>
          <w:shd w:val="clear" w:color="auto" w:fill="FFFFFF"/>
        </w:rPr>
        <w:t>Cirurgioes</w:t>
      </w:r>
      <w:proofErr w:type="spellEnd"/>
      <w:r w:rsidRPr="005E6C8D">
        <w:rPr>
          <w:color w:val="212121"/>
          <w:shd w:val="clear" w:color="auto" w:fill="FFFFFF"/>
        </w:rPr>
        <w:t>, </w:t>
      </w:r>
      <w:r w:rsidRPr="005E6C8D">
        <w:rPr>
          <w:i/>
          <w:iCs/>
          <w:color w:val="212121"/>
          <w:shd w:val="clear" w:color="auto" w:fill="FFFFFF"/>
        </w:rPr>
        <w:t>43</w:t>
      </w:r>
      <w:r w:rsidRPr="005E6C8D">
        <w:rPr>
          <w:color w:val="212121"/>
          <w:shd w:val="clear" w:color="auto" w:fill="FFFFFF"/>
        </w:rPr>
        <w:t xml:space="preserve">(5), 334–340. </w:t>
      </w:r>
      <w:hyperlink r:id="rId25">
        <w:r w:rsidRPr="005E6C8D">
          <w:rPr>
            <w:rStyle w:val="InternetLink"/>
            <w:highlight w:val="white"/>
          </w:rPr>
          <w:t>https://doi-org.proxy.kib.ki.se/10.1590/0100-69912016005010</w:t>
        </w:r>
      </w:hyperlink>
    </w:p>
    <w:p w14:paraId="790F91A9" w14:textId="6CA4228F" w:rsidR="008610F2" w:rsidRPr="00772351" w:rsidRDefault="008610F2" w:rsidP="00772351">
      <w:pPr>
        <w:pStyle w:val="ListParagraph"/>
        <w:numPr>
          <w:ilvl w:val="0"/>
          <w:numId w:val="1"/>
        </w:numPr>
        <w:spacing w:after="160" w:line="360" w:lineRule="auto"/>
        <w:rPr>
          <w:lang w:val="en-US"/>
        </w:rPr>
      </w:pPr>
      <w:r w:rsidRPr="008610F2">
        <w:rPr>
          <w:lang w:val="en-US"/>
        </w:rPr>
        <w:t xml:space="preserve">TITCO collaborators (2017). TITCO dataset version 1. Available from </w:t>
      </w:r>
      <w:hyperlink r:id="rId26">
        <w:r w:rsidRPr="008610F2">
          <w:rPr>
            <w:rStyle w:val="InternetLink"/>
            <w:lang w:val="en-US"/>
          </w:rPr>
          <w:t>https://github.com/titco/titco-I</w:t>
        </w:r>
      </w:hyperlink>
      <w:r w:rsidRPr="008610F2">
        <w:rPr>
          <w:lang w:val="en-US"/>
        </w:rPr>
        <w:t>.</w:t>
      </w:r>
      <w:r>
        <w:rPr>
          <w:lang w:val="en-US"/>
        </w:rPr>
        <w:t xml:space="preserve"> </w:t>
      </w:r>
      <w:r w:rsidRPr="008610F2">
        <w:rPr>
          <w:rFonts w:asciiTheme="minorHAnsi" w:hAnsiTheme="minorHAnsi" w:cstheme="minorHAnsi"/>
          <w:lang w:val="en-US"/>
        </w:rPr>
        <w:t>[accessed 4 October 2020]</w:t>
      </w:r>
      <w:bookmarkStart w:id="2" w:name="_GoBack"/>
      <w:bookmarkEnd w:id="2"/>
    </w:p>
    <w:sectPr w:rsidR="008610F2" w:rsidRPr="00772351" w:rsidSect="005D3119">
      <w:footerReference w:type="default" r:id="rId27"/>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4D7FF" w14:textId="77777777" w:rsidR="00501F06" w:rsidRDefault="00501F06" w:rsidP="00CE6E4F">
      <w:pPr>
        <w:spacing w:after="0" w:line="240" w:lineRule="auto"/>
      </w:pPr>
      <w:r>
        <w:separator/>
      </w:r>
    </w:p>
  </w:endnote>
  <w:endnote w:type="continuationSeparator" w:id="0">
    <w:p w14:paraId="301BA650" w14:textId="77777777" w:rsidR="00501F06" w:rsidRDefault="00501F06" w:rsidP="00CE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B5A50" w14:textId="77777777" w:rsidR="00127930" w:rsidRPr="004B0D9C" w:rsidRDefault="00127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05112" w14:textId="77777777" w:rsidR="00B878FE" w:rsidRPr="004B0D9C" w:rsidRDefault="00B878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924761"/>
      <w:docPartObj>
        <w:docPartGallery w:val="Page Numbers (Bottom of Page)"/>
        <w:docPartUnique/>
      </w:docPartObj>
    </w:sdtPr>
    <w:sdtEndPr>
      <w:rPr>
        <w:noProof/>
      </w:rPr>
    </w:sdtEndPr>
    <w:sdtContent>
      <w:p w14:paraId="133BE086" w14:textId="77777777" w:rsidR="00B878FE" w:rsidRDefault="00445FC3">
        <w:pPr>
          <w:pStyle w:val="Footer"/>
          <w:jc w:val="right"/>
        </w:pPr>
        <w:r>
          <w:fldChar w:fldCharType="begin"/>
        </w:r>
        <w:r>
          <w:instrText xml:space="preserve"> PAGE   \* MERGEFORMAT </w:instrText>
        </w:r>
        <w:r>
          <w:fldChar w:fldCharType="separate"/>
        </w:r>
        <w:r w:rsidR="00F02D2C">
          <w:rPr>
            <w:noProof/>
          </w:rPr>
          <w:t>1</w:t>
        </w:r>
        <w:r>
          <w:rPr>
            <w:noProof/>
          </w:rPr>
          <w:fldChar w:fldCharType="end"/>
        </w:r>
      </w:p>
    </w:sdtContent>
  </w:sdt>
  <w:p w14:paraId="7B213005" w14:textId="77777777" w:rsidR="00B878FE" w:rsidRPr="00417597" w:rsidRDefault="00B878FE">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8DB8C" w14:textId="77777777" w:rsidR="00501F06" w:rsidRDefault="00501F06" w:rsidP="00CE6E4F">
      <w:pPr>
        <w:spacing w:after="0" w:line="240" w:lineRule="auto"/>
      </w:pPr>
      <w:r>
        <w:separator/>
      </w:r>
    </w:p>
  </w:footnote>
  <w:footnote w:type="continuationSeparator" w:id="0">
    <w:p w14:paraId="1622D1AC" w14:textId="77777777" w:rsidR="00501F06" w:rsidRDefault="00501F06" w:rsidP="00CE6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60C5"/>
    <w:multiLevelType w:val="multilevel"/>
    <w:tmpl w:val="77989744"/>
    <w:lvl w:ilvl="0">
      <w:start w:val="1"/>
      <w:numFmt w:val="decimal"/>
      <w:lvlText w:val="%1)"/>
      <w:lvlJc w:val="left"/>
      <w:pPr>
        <w:ind w:left="720" w:hanging="360"/>
      </w:pPr>
      <w:rPr>
        <w:rFonts w:ascii="Times New Roman" w:hAnsi="Times New Roman" w:cs="Segoe UI"/>
        <w:color w:val="212121"/>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214A12"/>
    <w:multiLevelType w:val="hybridMultilevel"/>
    <w:tmpl w:val="D5EA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665DB"/>
    <w:multiLevelType w:val="multilevel"/>
    <w:tmpl w:val="C1E6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7D"/>
    <w:rsid w:val="00006525"/>
    <w:rsid w:val="00007DB5"/>
    <w:rsid w:val="00073F57"/>
    <w:rsid w:val="000767F3"/>
    <w:rsid w:val="000827D7"/>
    <w:rsid w:val="000A1E95"/>
    <w:rsid w:val="000E0C3C"/>
    <w:rsid w:val="00107F60"/>
    <w:rsid w:val="0012267C"/>
    <w:rsid w:val="00122888"/>
    <w:rsid w:val="001249C8"/>
    <w:rsid w:val="00124F2E"/>
    <w:rsid w:val="0012503A"/>
    <w:rsid w:val="00127930"/>
    <w:rsid w:val="001336DB"/>
    <w:rsid w:val="001659AC"/>
    <w:rsid w:val="00180AA8"/>
    <w:rsid w:val="00194B60"/>
    <w:rsid w:val="001A37DD"/>
    <w:rsid w:val="001A6A33"/>
    <w:rsid w:val="001B2042"/>
    <w:rsid w:val="001B5363"/>
    <w:rsid w:val="001E0543"/>
    <w:rsid w:val="001F03BC"/>
    <w:rsid w:val="00202B4E"/>
    <w:rsid w:val="002035B9"/>
    <w:rsid w:val="002213D4"/>
    <w:rsid w:val="00233E83"/>
    <w:rsid w:val="0023461D"/>
    <w:rsid w:val="002562E3"/>
    <w:rsid w:val="002A32CC"/>
    <w:rsid w:val="002A59AC"/>
    <w:rsid w:val="002E36B6"/>
    <w:rsid w:val="002F324C"/>
    <w:rsid w:val="002F589A"/>
    <w:rsid w:val="003076BA"/>
    <w:rsid w:val="0032137D"/>
    <w:rsid w:val="0032698C"/>
    <w:rsid w:val="0036104E"/>
    <w:rsid w:val="003745FF"/>
    <w:rsid w:val="00390CA5"/>
    <w:rsid w:val="0039544F"/>
    <w:rsid w:val="003A1160"/>
    <w:rsid w:val="003A5F40"/>
    <w:rsid w:val="003A6821"/>
    <w:rsid w:val="003B0434"/>
    <w:rsid w:val="003C4A43"/>
    <w:rsid w:val="003C54A3"/>
    <w:rsid w:val="003C5F6E"/>
    <w:rsid w:val="003D717B"/>
    <w:rsid w:val="003E605C"/>
    <w:rsid w:val="00417597"/>
    <w:rsid w:val="00422517"/>
    <w:rsid w:val="0042356C"/>
    <w:rsid w:val="00445FC3"/>
    <w:rsid w:val="004702FE"/>
    <w:rsid w:val="00493756"/>
    <w:rsid w:val="004A1215"/>
    <w:rsid w:val="004A2715"/>
    <w:rsid w:val="004B0D9C"/>
    <w:rsid w:val="004E3F16"/>
    <w:rsid w:val="00501F06"/>
    <w:rsid w:val="00503DD7"/>
    <w:rsid w:val="005120DC"/>
    <w:rsid w:val="0055244D"/>
    <w:rsid w:val="00561CB9"/>
    <w:rsid w:val="005812A6"/>
    <w:rsid w:val="005A1F36"/>
    <w:rsid w:val="005A2874"/>
    <w:rsid w:val="005A5365"/>
    <w:rsid w:val="005D3119"/>
    <w:rsid w:val="00663C60"/>
    <w:rsid w:val="00663E9A"/>
    <w:rsid w:val="00683F48"/>
    <w:rsid w:val="006A2942"/>
    <w:rsid w:val="006C708B"/>
    <w:rsid w:val="006D1764"/>
    <w:rsid w:val="006D7F61"/>
    <w:rsid w:val="006E2E87"/>
    <w:rsid w:val="006E6276"/>
    <w:rsid w:val="00751AF5"/>
    <w:rsid w:val="00772351"/>
    <w:rsid w:val="00795C8E"/>
    <w:rsid w:val="007A4601"/>
    <w:rsid w:val="007A4B47"/>
    <w:rsid w:val="007A7366"/>
    <w:rsid w:val="007C6AD0"/>
    <w:rsid w:val="007D3528"/>
    <w:rsid w:val="007D380F"/>
    <w:rsid w:val="00805242"/>
    <w:rsid w:val="00833F7D"/>
    <w:rsid w:val="00834926"/>
    <w:rsid w:val="00845209"/>
    <w:rsid w:val="008610F2"/>
    <w:rsid w:val="00861853"/>
    <w:rsid w:val="008774FE"/>
    <w:rsid w:val="00883AED"/>
    <w:rsid w:val="008B046E"/>
    <w:rsid w:val="008B2CDB"/>
    <w:rsid w:val="008B3B2C"/>
    <w:rsid w:val="008D705C"/>
    <w:rsid w:val="008E1C4A"/>
    <w:rsid w:val="009018E5"/>
    <w:rsid w:val="0090761F"/>
    <w:rsid w:val="00930786"/>
    <w:rsid w:val="00974A1A"/>
    <w:rsid w:val="00985AAC"/>
    <w:rsid w:val="009A545F"/>
    <w:rsid w:val="009C650B"/>
    <w:rsid w:val="009D5166"/>
    <w:rsid w:val="009E506C"/>
    <w:rsid w:val="009F6814"/>
    <w:rsid w:val="00A23517"/>
    <w:rsid w:val="00A344A8"/>
    <w:rsid w:val="00A51AF1"/>
    <w:rsid w:val="00A85A75"/>
    <w:rsid w:val="00AD4DBB"/>
    <w:rsid w:val="00B05324"/>
    <w:rsid w:val="00B05DE9"/>
    <w:rsid w:val="00B14C96"/>
    <w:rsid w:val="00B20D3F"/>
    <w:rsid w:val="00B333BB"/>
    <w:rsid w:val="00B4238D"/>
    <w:rsid w:val="00B6235C"/>
    <w:rsid w:val="00B65757"/>
    <w:rsid w:val="00B878FE"/>
    <w:rsid w:val="00BA5BF7"/>
    <w:rsid w:val="00BA5C93"/>
    <w:rsid w:val="00BB2CB2"/>
    <w:rsid w:val="00BE15DB"/>
    <w:rsid w:val="00BE4B2B"/>
    <w:rsid w:val="00C01A1F"/>
    <w:rsid w:val="00C20765"/>
    <w:rsid w:val="00C6028A"/>
    <w:rsid w:val="00CA3187"/>
    <w:rsid w:val="00CA5867"/>
    <w:rsid w:val="00CA5F8F"/>
    <w:rsid w:val="00CE456F"/>
    <w:rsid w:val="00CE6E4F"/>
    <w:rsid w:val="00CF6D7F"/>
    <w:rsid w:val="00D01CC4"/>
    <w:rsid w:val="00D24781"/>
    <w:rsid w:val="00D2606E"/>
    <w:rsid w:val="00D318A7"/>
    <w:rsid w:val="00D336F5"/>
    <w:rsid w:val="00D54188"/>
    <w:rsid w:val="00D557B7"/>
    <w:rsid w:val="00D57360"/>
    <w:rsid w:val="00D77B96"/>
    <w:rsid w:val="00DB7166"/>
    <w:rsid w:val="00DC7C4B"/>
    <w:rsid w:val="00DE0309"/>
    <w:rsid w:val="00DE03DB"/>
    <w:rsid w:val="00DF7370"/>
    <w:rsid w:val="00E14747"/>
    <w:rsid w:val="00EA238C"/>
    <w:rsid w:val="00EC05E9"/>
    <w:rsid w:val="00EC0CD2"/>
    <w:rsid w:val="00EC7371"/>
    <w:rsid w:val="00ED3F35"/>
    <w:rsid w:val="00ED47D7"/>
    <w:rsid w:val="00ED723F"/>
    <w:rsid w:val="00EF00D4"/>
    <w:rsid w:val="00F02D2C"/>
    <w:rsid w:val="00F12F88"/>
    <w:rsid w:val="00F1523A"/>
    <w:rsid w:val="00F22EEB"/>
    <w:rsid w:val="00F62A0B"/>
    <w:rsid w:val="00F66AD9"/>
    <w:rsid w:val="00F73959"/>
    <w:rsid w:val="00F85391"/>
    <w:rsid w:val="00FA25EC"/>
    <w:rsid w:val="00FA4483"/>
    <w:rsid w:val="00FD7FA8"/>
    <w:rsid w:val="00FF76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A44DA5"/>
  <w15:docId w15:val="{7DA2889E-1E88-4BD6-BB27-9665EBF2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47D7"/>
    <w:rPr>
      <w:lang w:val="sv-SE"/>
    </w:rPr>
  </w:style>
  <w:style w:type="paragraph" w:styleId="Heading1">
    <w:name w:val="heading 1"/>
    <w:basedOn w:val="Normal"/>
    <w:next w:val="Normal"/>
    <w:link w:val="Heading1Char"/>
    <w:uiPriority w:val="9"/>
    <w:qFormat/>
    <w:rsid w:val="00B333BB"/>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333BB"/>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333BB"/>
    <w:pPr>
      <w:spacing w:after="0" w:line="360" w:lineRule="auto"/>
      <w:outlineLvl w:val="2"/>
    </w:pPr>
    <w:rPr>
      <w:i/>
    </w:rPr>
  </w:style>
  <w:style w:type="paragraph" w:styleId="Heading4">
    <w:name w:val="heading 4"/>
    <w:basedOn w:val="Normal"/>
    <w:next w:val="Normal"/>
    <w:link w:val="Heading4Char"/>
    <w:uiPriority w:val="9"/>
    <w:unhideWhenUsed/>
    <w:qFormat/>
    <w:rsid w:val="00B333BB"/>
    <w:pPr>
      <w:keepNext/>
      <w:keepLines/>
      <w:spacing w:after="0" w:line="360" w:lineRule="auto"/>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3BB"/>
    <w:rPr>
      <w:i/>
    </w:rPr>
  </w:style>
  <w:style w:type="character" w:customStyle="1" w:styleId="Heading4Char">
    <w:name w:val="Heading 4 Char"/>
    <w:basedOn w:val="DefaultParagraphFont"/>
    <w:link w:val="Heading4"/>
    <w:uiPriority w:val="9"/>
    <w:rsid w:val="00B333BB"/>
    <w:rPr>
      <w:rFonts w:eastAsiaTheme="majorEastAsia" w:cstheme="majorBidi"/>
      <w:bCs/>
      <w:iCs/>
    </w:rPr>
  </w:style>
  <w:style w:type="paragraph" w:styleId="Header">
    <w:name w:val="header"/>
    <w:basedOn w:val="Normal"/>
    <w:link w:val="HeaderChar"/>
    <w:uiPriority w:val="99"/>
    <w:unhideWhenUsed/>
    <w:rsid w:val="00CE6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E4F"/>
  </w:style>
  <w:style w:type="paragraph" w:styleId="Footer">
    <w:name w:val="footer"/>
    <w:basedOn w:val="Normal"/>
    <w:link w:val="FooterChar"/>
    <w:uiPriority w:val="99"/>
    <w:unhideWhenUsed/>
    <w:rsid w:val="00CE6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E4F"/>
  </w:style>
  <w:style w:type="character" w:customStyle="1" w:styleId="Heading1Char">
    <w:name w:val="Heading 1 Char"/>
    <w:basedOn w:val="DefaultParagraphFont"/>
    <w:link w:val="Heading1"/>
    <w:uiPriority w:val="9"/>
    <w:rsid w:val="00B333BB"/>
    <w:rPr>
      <w:rFonts w:eastAsiaTheme="majorEastAsia" w:cstheme="majorBidi"/>
      <w:b/>
      <w:bCs/>
      <w:sz w:val="32"/>
      <w:szCs w:val="28"/>
    </w:rPr>
  </w:style>
  <w:style w:type="paragraph" w:styleId="TOCHeading">
    <w:name w:val="TOC Heading"/>
    <w:basedOn w:val="Heading1"/>
    <w:next w:val="Normal"/>
    <w:uiPriority w:val="39"/>
    <w:semiHidden/>
    <w:unhideWhenUsed/>
    <w:qFormat/>
    <w:rsid w:val="00CE6E4F"/>
    <w:pPr>
      <w:outlineLvl w:val="9"/>
    </w:pPr>
    <w:rPr>
      <w:lang w:eastAsia="ja-JP"/>
    </w:rPr>
  </w:style>
  <w:style w:type="paragraph" w:styleId="BalloonText">
    <w:name w:val="Balloon Text"/>
    <w:basedOn w:val="Normal"/>
    <w:link w:val="BalloonTextChar"/>
    <w:uiPriority w:val="99"/>
    <w:semiHidden/>
    <w:unhideWhenUsed/>
    <w:rsid w:val="00ED47D7"/>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D47D7"/>
    <w:rPr>
      <w:rFonts w:ascii="Tahoma" w:hAnsi="Tahoma" w:cs="Tahoma"/>
      <w:szCs w:val="16"/>
    </w:rPr>
  </w:style>
  <w:style w:type="character" w:customStyle="1" w:styleId="Heading2Char">
    <w:name w:val="Heading 2 Char"/>
    <w:basedOn w:val="DefaultParagraphFont"/>
    <w:link w:val="Heading2"/>
    <w:uiPriority w:val="9"/>
    <w:rsid w:val="00B333BB"/>
    <w:rPr>
      <w:rFonts w:eastAsiaTheme="majorEastAsia" w:cstheme="majorBidi"/>
      <w:b/>
      <w:bCs/>
      <w:sz w:val="28"/>
      <w:szCs w:val="26"/>
    </w:rPr>
  </w:style>
  <w:style w:type="paragraph" w:styleId="TOC1">
    <w:name w:val="toc 1"/>
    <w:basedOn w:val="Normal"/>
    <w:next w:val="Normal"/>
    <w:autoRedefine/>
    <w:uiPriority w:val="39"/>
    <w:unhideWhenUsed/>
    <w:rsid w:val="00A51AF1"/>
    <w:pPr>
      <w:spacing w:after="100"/>
    </w:pPr>
  </w:style>
  <w:style w:type="character" w:styleId="Hyperlink">
    <w:name w:val="Hyperlink"/>
    <w:basedOn w:val="DefaultParagraphFont"/>
    <w:uiPriority w:val="99"/>
    <w:unhideWhenUsed/>
    <w:rsid w:val="00A51AF1"/>
    <w:rPr>
      <w:color w:val="0000FF" w:themeColor="hyperlink"/>
      <w:u w:val="single"/>
    </w:rPr>
  </w:style>
  <w:style w:type="paragraph" w:styleId="Title">
    <w:name w:val="Title"/>
    <w:basedOn w:val="Normal"/>
    <w:next w:val="Normal"/>
    <w:link w:val="TitleChar"/>
    <w:uiPriority w:val="10"/>
    <w:qFormat/>
    <w:rsid w:val="009C650B"/>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9C650B"/>
    <w:rPr>
      <w:rFonts w:ascii="Times New Roman" w:eastAsiaTheme="majorEastAsia" w:hAnsi="Times New Roman" w:cstheme="majorBidi"/>
      <w:b/>
      <w:spacing w:val="5"/>
      <w:kern w:val="28"/>
      <w:sz w:val="48"/>
      <w:szCs w:val="52"/>
    </w:rPr>
  </w:style>
  <w:style w:type="paragraph" w:styleId="Subtitle">
    <w:name w:val="Subtitle"/>
    <w:basedOn w:val="Normal"/>
    <w:next w:val="Normal"/>
    <w:link w:val="SubtitleChar"/>
    <w:uiPriority w:val="11"/>
    <w:qFormat/>
    <w:rsid w:val="009C650B"/>
    <w:pPr>
      <w:numPr>
        <w:ilvl w:val="1"/>
      </w:numPr>
    </w:pPr>
    <w:rPr>
      <w:rFonts w:eastAsiaTheme="majorEastAsia" w:cstheme="majorBidi"/>
      <w:i/>
      <w:iCs/>
      <w:spacing w:val="15"/>
      <w:sz w:val="32"/>
    </w:rPr>
  </w:style>
  <w:style w:type="character" w:customStyle="1" w:styleId="SubtitleChar">
    <w:name w:val="Subtitle Char"/>
    <w:basedOn w:val="DefaultParagraphFont"/>
    <w:link w:val="Subtitle"/>
    <w:uiPriority w:val="11"/>
    <w:rsid w:val="009C650B"/>
    <w:rPr>
      <w:rFonts w:ascii="Times New Roman" w:eastAsiaTheme="majorEastAsia" w:hAnsi="Times New Roman" w:cstheme="majorBidi"/>
      <w:i/>
      <w:iCs/>
      <w:spacing w:val="15"/>
      <w:sz w:val="32"/>
      <w:szCs w:val="24"/>
    </w:rPr>
  </w:style>
  <w:style w:type="character" w:styleId="SubtleEmphasis">
    <w:name w:val="Subtle Emphasis"/>
    <w:aliases w:val="Normal text"/>
    <w:uiPriority w:val="19"/>
    <w:qFormat/>
    <w:rsid w:val="00D54188"/>
    <w:rPr>
      <w:rFonts w:ascii="Times New Roman" w:hAnsi="Times New Roman"/>
      <w:i w:val="0"/>
      <w:iCs/>
      <w:color w:val="auto"/>
      <w:sz w:val="24"/>
    </w:rPr>
  </w:style>
  <w:style w:type="paragraph" w:customStyle="1" w:styleId="Default">
    <w:name w:val="Default"/>
    <w:rsid w:val="00A85A75"/>
    <w:pPr>
      <w:autoSpaceDE w:val="0"/>
      <w:autoSpaceDN w:val="0"/>
      <w:adjustRightInd w:val="0"/>
      <w:spacing w:after="0" w:line="240" w:lineRule="auto"/>
    </w:pPr>
    <w:rPr>
      <w:rFonts w:ascii="Calibri" w:hAnsi="Calibri" w:cs="Calibri"/>
      <w:color w:val="000000"/>
    </w:rPr>
  </w:style>
  <w:style w:type="character" w:styleId="CommentReference">
    <w:name w:val="annotation reference"/>
    <w:basedOn w:val="DefaultParagraphFont"/>
    <w:uiPriority w:val="99"/>
    <w:semiHidden/>
    <w:unhideWhenUsed/>
    <w:rsid w:val="00ED47D7"/>
    <w:rPr>
      <w:sz w:val="16"/>
      <w:szCs w:val="16"/>
    </w:rPr>
  </w:style>
  <w:style w:type="paragraph" w:styleId="CommentText">
    <w:name w:val="annotation text"/>
    <w:basedOn w:val="Normal"/>
    <w:link w:val="CommentTextChar"/>
    <w:uiPriority w:val="99"/>
    <w:semiHidden/>
    <w:unhideWhenUsed/>
    <w:rsid w:val="00ED47D7"/>
    <w:pPr>
      <w:spacing w:line="240" w:lineRule="auto"/>
    </w:pPr>
    <w:rPr>
      <w:sz w:val="20"/>
      <w:szCs w:val="20"/>
    </w:rPr>
  </w:style>
  <w:style w:type="character" w:customStyle="1" w:styleId="CommentTextChar">
    <w:name w:val="Comment Text Char"/>
    <w:basedOn w:val="DefaultParagraphFont"/>
    <w:link w:val="CommentText"/>
    <w:uiPriority w:val="99"/>
    <w:semiHidden/>
    <w:rsid w:val="00ED47D7"/>
    <w:rPr>
      <w:sz w:val="20"/>
      <w:szCs w:val="20"/>
    </w:rPr>
  </w:style>
  <w:style w:type="paragraph" w:styleId="CommentSubject">
    <w:name w:val="annotation subject"/>
    <w:basedOn w:val="CommentText"/>
    <w:next w:val="CommentText"/>
    <w:link w:val="CommentSubjectChar"/>
    <w:uiPriority w:val="99"/>
    <w:semiHidden/>
    <w:unhideWhenUsed/>
    <w:rsid w:val="00ED47D7"/>
    <w:rPr>
      <w:b/>
      <w:bCs/>
    </w:rPr>
  </w:style>
  <w:style w:type="character" w:customStyle="1" w:styleId="CommentSubjectChar">
    <w:name w:val="Comment Subject Char"/>
    <w:basedOn w:val="CommentTextChar"/>
    <w:link w:val="CommentSubject"/>
    <w:uiPriority w:val="99"/>
    <w:semiHidden/>
    <w:rsid w:val="00ED47D7"/>
    <w:rPr>
      <w:b/>
      <w:bCs/>
      <w:sz w:val="20"/>
      <w:szCs w:val="20"/>
    </w:rPr>
  </w:style>
  <w:style w:type="paragraph" w:styleId="FootnoteText">
    <w:name w:val="footnote text"/>
    <w:basedOn w:val="Normal"/>
    <w:link w:val="FootnoteTextChar"/>
    <w:uiPriority w:val="99"/>
    <w:semiHidden/>
    <w:unhideWhenUsed/>
    <w:rsid w:val="00DC7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C4B"/>
    <w:rPr>
      <w:sz w:val="20"/>
      <w:szCs w:val="20"/>
      <w:lang w:val="sv-SE"/>
    </w:rPr>
  </w:style>
  <w:style w:type="character" w:styleId="FootnoteReference">
    <w:name w:val="footnote reference"/>
    <w:basedOn w:val="DefaultParagraphFont"/>
    <w:uiPriority w:val="99"/>
    <w:semiHidden/>
    <w:unhideWhenUsed/>
    <w:rsid w:val="00DC7C4B"/>
    <w:rPr>
      <w:vertAlign w:val="superscript"/>
    </w:rPr>
  </w:style>
  <w:style w:type="paragraph" w:styleId="ListParagraph">
    <w:name w:val="List Paragraph"/>
    <w:basedOn w:val="Normal"/>
    <w:uiPriority w:val="34"/>
    <w:qFormat/>
    <w:rsid w:val="00DC7C4B"/>
    <w:pPr>
      <w:ind w:left="720"/>
      <w:contextualSpacing/>
    </w:pPr>
  </w:style>
  <w:style w:type="character" w:styleId="UnresolvedMention">
    <w:name w:val="Unresolved Mention"/>
    <w:basedOn w:val="DefaultParagraphFont"/>
    <w:uiPriority w:val="99"/>
    <w:semiHidden/>
    <w:unhideWhenUsed/>
    <w:rsid w:val="00683F48"/>
    <w:rPr>
      <w:color w:val="605E5C"/>
      <w:shd w:val="clear" w:color="auto" w:fill="E1DFDD"/>
    </w:rPr>
  </w:style>
  <w:style w:type="character" w:customStyle="1" w:styleId="InternetLink">
    <w:name w:val="Internet Link"/>
    <w:basedOn w:val="DefaultParagraphFont"/>
    <w:uiPriority w:val="99"/>
    <w:unhideWhenUsed/>
    <w:rsid w:val="00683F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 w:id="186026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proxy.kib.ki.se/10.1136/injuryprev-2019-043494" TargetMode="External"/><Relationship Id="rId18" Type="http://schemas.openxmlformats.org/officeDocument/2006/relationships/hyperlink" Target="https://doi-org.proxy.kib.ki.se/10.1186/s13054-019-2663-7" TargetMode="External"/><Relationship Id="rId26" Type="http://schemas.openxmlformats.org/officeDocument/2006/relationships/hyperlink" Target="https://github.com/titco/titco-I" TargetMode="External"/><Relationship Id="rId3" Type="http://schemas.openxmlformats.org/officeDocument/2006/relationships/styles" Target="styles.xml"/><Relationship Id="rId21" Type="http://schemas.openxmlformats.org/officeDocument/2006/relationships/hyperlink" Target="https://doi.org/10.1016/j.ajem.2019.03.00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i-org.proxy.kib.ki.se/10.1056/NEJMra1609326" TargetMode="External"/><Relationship Id="rId25" Type="http://schemas.openxmlformats.org/officeDocument/2006/relationships/hyperlink" Target="https://doi-org.proxy.kib.ki.se/10.1590/0100-69912016005010" TargetMode="External"/><Relationship Id="rId2" Type="http://schemas.openxmlformats.org/officeDocument/2006/relationships/numbering" Target="numbering.xml"/><Relationship Id="rId16" Type="http://schemas.openxmlformats.org/officeDocument/2006/relationships/hyperlink" Target="https://doi-org.proxy.kib.ki.se/10.1007/s00268-012-1459-6" TargetMode="External"/><Relationship Id="rId20" Type="http://schemas.openxmlformats.org/officeDocument/2006/relationships/hyperlink" Target="https://doi.org/10.1001/jama.2016.028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proxy.kib.ki.se/10.1097/MEJ.0b013e328344912e" TargetMode="External"/><Relationship Id="rId5" Type="http://schemas.openxmlformats.org/officeDocument/2006/relationships/webSettings" Target="webSettings.xml"/><Relationship Id="rId15" Type="http://schemas.openxmlformats.org/officeDocument/2006/relationships/hyperlink" Target="https://doi-org.proxy.kib.ki.se/10.1371/journal.pone.0224721" TargetMode="External"/><Relationship Id="rId23" Type="http://schemas.openxmlformats.org/officeDocument/2006/relationships/hyperlink" Target="https://doi-org.proxy.kib.ki.se/10.1097/00005373-198905000-00017"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07/s00108-017-033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proxy.kib.ki.se/10.1016/S0140-6736(18)32335-3" TargetMode="External"/><Relationship Id="rId22" Type="http://schemas.openxmlformats.org/officeDocument/2006/relationships/hyperlink" Target="https://doi-org.proxy.kib.ki.se/10.1002/ams2.532"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6D077-7613-4B5E-8322-CD50C005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2312</Words>
  <Characters>13183</Characters>
  <Application>Microsoft Office Word</Application>
  <DocSecurity>0</DocSecurity>
  <Lines>109</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Titel på uppsatsen placeras här</vt:lpstr>
      <vt:lpstr>Titel på uppsatsen placeras här</vt:lpstr>
    </vt:vector>
  </TitlesOfParts>
  <Company>MEB</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uppsatsen placeras här</dc:title>
  <dc:creator>Kristina Leif</dc:creator>
  <cp:lastModifiedBy>Björn Lindberg</cp:lastModifiedBy>
  <cp:revision>2</cp:revision>
  <cp:lastPrinted>2012-03-20T13:17:00Z</cp:lastPrinted>
  <dcterms:created xsi:type="dcterms:W3CDTF">2020-10-05T12:04:00Z</dcterms:created>
  <dcterms:modified xsi:type="dcterms:W3CDTF">2020-10-05T12:04:00Z</dcterms:modified>
</cp:coreProperties>
</file>