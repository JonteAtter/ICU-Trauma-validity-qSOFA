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charts/chart1.xml" ContentType="application/vnd.openxmlformats-officedocument.drawingml.chart+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Times New Roman" w:hAnsi="Times New Roman" w:cs="Times New Roman"/>
          <w:b/>
          <w:b/>
          <w:bCs/>
          <w:sz w:val="32"/>
          <w:szCs w:val="32"/>
          <w:u w:val="single"/>
        </w:rPr>
      </w:pPr>
      <w:r>
        <w:rPr>
          <w:rFonts w:cs="Times New Roman" w:ascii="Times New Roman" w:hAnsi="Times New Roman"/>
          <w:b/>
          <w:bCs/>
          <w:sz w:val="32"/>
          <w:szCs w:val="32"/>
          <w:u w:val="single"/>
        </w:rPr>
        <w:t>Introduction</w:t>
      </w:r>
    </w:p>
    <w:p>
      <w:pPr>
        <w:pStyle w:val="Normal"/>
        <w:spacing w:lineRule="auto" w:line="360"/>
        <w:rPr/>
      </w:pPr>
      <w:commentRangeStart w:id="0"/>
      <w:r>
        <w:rPr>
          <w:rFonts w:cs="Times New Roman" w:ascii="Times New Roman" w:hAnsi="Times New Roman"/>
          <w:color w:val="24292E"/>
          <w:sz w:val="24"/>
          <w:szCs w:val="24"/>
          <w:shd w:fill="FFFFFF" w:val="clear"/>
        </w:rPr>
        <w:t>Trauma</w:t>
      </w:r>
      <w:ins w:id="0" w:author="Martin Gerdin Wärnberg" w:date="2020-09-29T20:36:41Z">
        <w:r>
          <w:rPr>
            <w:rFonts w:cs="Times New Roman" w:ascii="Times New Roman" w:hAnsi="Times New Roman"/>
            <w:color w:val="24292E"/>
            <w:sz w:val="24"/>
            <w:szCs w:val="24"/>
            <w:shd w:fill="FFFFFF" w:val="clear"/>
          </w:rPr>
        </w:r>
      </w:ins>
      <w:commentRangeEnd w:id="0"/>
      <w:r>
        <w:commentReference w:id="0"/>
      </w:r>
      <w:r>
        <w:rPr>
          <w:rFonts w:cs="Times New Roman" w:ascii="Times New Roman" w:hAnsi="Times New Roman"/>
          <w:color w:val="24292E"/>
          <w:sz w:val="24"/>
          <w:szCs w:val="24"/>
          <w:shd w:fill="FFFFFF" w:val="clear"/>
        </w:rPr>
        <w:t xml:space="preserve">, defined as the clinical entity composed of both physical injury and the body's associated response, is a global health problem both in </w:t>
      </w:r>
      <w:del w:id="1" w:author="Martin Gerdin Wärnberg" w:date="2020-09-29T20:35:08Z">
        <w:r>
          <w:rPr>
            <w:rFonts w:cs="Times New Roman" w:ascii="Times New Roman" w:hAnsi="Times New Roman"/>
            <w:color w:val="24292E"/>
            <w:sz w:val="24"/>
            <w:szCs w:val="24"/>
            <w:shd w:fill="FFFFFF" w:val="clear"/>
          </w:rPr>
          <w:delText>regards</w:delText>
        </w:r>
      </w:del>
      <w:ins w:id="2" w:author="Martin Gerdin Wärnberg" w:date="2020-09-29T20:35:08Z">
        <w:r>
          <w:rPr>
            <w:rFonts w:cs="Times New Roman" w:ascii="Times New Roman" w:hAnsi="Times New Roman"/>
            <w:color w:val="24292E"/>
            <w:sz w:val="24"/>
            <w:szCs w:val="24"/>
            <w:shd w:fill="FFFFFF" w:val="clear"/>
          </w:rPr>
          <w:t>terms</w:t>
        </w:r>
      </w:ins>
      <w:r>
        <w:rPr>
          <w:rFonts w:cs="Times New Roman" w:ascii="Times New Roman" w:hAnsi="Times New Roman"/>
          <w:color w:val="24292E"/>
          <w:sz w:val="24"/>
          <w:szCs w:val="24"/>
          <w:shd w:fill="FFFFFF" w:val="clear"/>
        </w:rPr>
        <w:t xml:space="preserve"> of mortality and morbidity.</w:t>
      </w:r>
      <w:del w:id="3" w:author="Martin Gerdin Wärnberg" w:date="2020-09-29T20:35:11Z">
        <w:r>
          <w:rPr>
            <w:rFonts w:cs="Times New Roman" w:ascii="Times New Roman" w:hAnsi="Times New Roman"/>
            <w:color w:val="24292E"/>
            <w:sz w:val="24"/>
            <w:szCs w:val="24"/>
            <w:shd w:fill="FFFFFF" w:val="clear"/>
          </w:rPr>
          <w:delText xml:space="preserve"> </w:delText>
        </w:r>
      </w:del>
      <w:r>
        <w:rPr>
          <w:rFonts w:cs="Times New Roman" w:ascii="Times New Roman" w:hAnsi="Times New Roman"/>
          <w:color w:val="24292E"/>
          <w:sz w:val="24"/>
          <w:szCs w:val="24"/>
          <w:shd w:fill="FFFFFF" w:val="clear"/>
        </w:rPr>
        <w:t xml:space="preserve"> </w:t>
      </w:r>
      <w:commentRangeStart w:id="1"/>
      <w:r>
        <w:rPr>
          <w:rFonts w:cs="Times New Roman" w:ascii="Times New Roman" w:hAnsi="Times New Roman"/>
          <w:color w:val="24292E"/>
          <w:sz w:val="24"/>
          <w:szCs w:val="24"/>
          <w:shd w:fill="FFFFFF" w:val="clear"/>
        </w:rPr>
        <w:t>2017 accounted for 8% of total global deaths and for 13% of all Disease Adjusted Life Years (DALY) lost [@GBD2017DALY].</w:t>
      </w:r>
      <w:ins w:id="4" w:author="Martin Gerdin Wärnberg" w:date="2020-09-29T20:35:21Z">
        <w:r>
          <w:rPr>
            <w:rFonts w:cs="Times New Roman" w:ascii="Times New Roman" w:hAnsi="Times New Roman"/>
            <w:color w:val="24292E"/>
            <w:sz w:val="24"/>
            <w:szCs w:val="24"/>
            <w:shd w:fill="FFFFFF" w:val="clear"/>
          </w:rPr>
        </w:r>
      </w:ins>
      <w:commentRangeStart w:id="2"/>
      <w:commentRangeEnd w:id="1"/>
      <w:r>
        <w:commentReference w:id="1"/>
      </w:r>
      <w:r>
        <w:rPr>
          <w:rFonts w:cs="Times New Roman" w:ascii="Times New Roman" w:hAnsi="Times New Roman"/>
          <w:color w:val="24292E"/>
          <w:sz w:val="24"/>
          <w:szCs w:val="24"/>
          <w:shd w:fill="FFFFFF" w:val="clear"/>
        </w:rPr>
        <w:t xml:space="preserve"> (The total number of injuries of all kinds is estimated to be at least 520 million per year. [4])</w:t>
      </w:r>
      <w:ins w:id="5" w:author="Martin Gerdin Wärnberg" w:date="2020-09-29T20:35:46Z">
        <w:r>
          <w:rPr>
            <w:rFonts w:cs="Times New Roman" w:ascii="Times New Roman" w:hAnsi="Times New Roman"/>
            <w:color w:val="24292E"/>
            <w:sz w:val="24"/>
            <w:szCs w:val="24"/>
            <w:shd w:fill="FFFFFF" w:val="clear"/>
          </w:rPr>
        </w:r>
      </w:ins>
      <w:commentRangeEnd w:id="2"/>
      <w:r>
        <w:commentReference w:id="2"/>
      </w:r>
      <w:r>
        <w:rPr>
          <w:rFonts w:cs="Times New Roman" w:ascii="Times New Roman" w:hAnsi="Times New Roman"/>
          <w:color w:val="24292E"/>
          <w:sz w:val="24"/>
          <w:szCs w:val="24"/>
          <w:shd w:fill="FFFFFF" w:val="clear"/>
        </w:rPr>
        <w:t xml:space="preserve"> According to calculations done by Mock et al. [5] 90% of all deaths due to trauma were in low and middle income countries which also had a fatality rate 60-80% higher then that of high income countries and an improvement in trauma care globally to the level of that in high income countries could save about 1.7 lives annually, or about one third of the global deaths due to trauma. [5]. </w:t>
      </w:r>
      <w:commentRangeStart w:id="3"/>
      <w:r>
        <w:rPr>
          <w:rFonts w:cs="Times New Roman" w:ascii="Times New Roman" w:hAnsi="Times New Roman"/>
          <w:color w:val="24292E"/>
          <w:sz w:val="24"/>
          <w:szCs w:val="24"/>
          <w:shd w:fill="FFFFFF" w:val="clear"/>
        </w:rPr>
        <w:t>It is also known that trauma care requires early intervention, often surgical, as by “The golden hour” concept and that most deaths occur early after the accident [6]. It is therefore important to be able to characterize the severity of the condition rapidly and thus be able to prioritize resources on the patients most affected, especially regarding trauma patients in low resource settings.</w:t>
      </w:r>
      <w:ins w:id="6" w:author="Martin Gerdin Wärnberg" w:date="2020-09-29T20:42:07Z">
        <w:commentRangeEnd w:id="3"/>
        <w:r>
          <w:commentReference w:id="3"/>
        </w:r>
        <w:r>
          <w:rPr>
            <w:rFonts w:cs="Times New Roman" w:ascii="Times New Roman" w:hAnsi="Times New Roman"/>
            <w:color w:val="24292E"/>
            <w:sz w:val="24"/>
            <w:szCs w:val="24"/>
            <w:shd w:fill="FFFFFF" w:val="clear"/>
          </w:rPr>
        </w:r>
      </w:ins>
    </w:p>
    <w:p>
      <w:pPr>
        <w:pStyle w:val="Normal"/>
        <w:spacing w:lineRule="auto" w:line="360"/>
        <w:rPr/>
      </w:pPr>
      <w:commentRangeStart w:id="4"/>
      <w:r>
        <w:rPr>
          <w:rFonts w:cs="Times New Roman" w:ascii="Times New Roman" w:hAnsi="Times New Roman"/>
          <w:color w:val="24292E"/>
          <w:sz w:val="24"/>
          <w:szCs w:val="24"/>
          <w:shd w:fill="FFFFFF" w:val="clear"/>
        </w:rPr>
        <w:t xml:space="preserve">For patients with severe infections the Sequential Organ Failure Assessment score (SOFA score) has been developed to grade the level of organ dysfunction as a result of the </w:t>
      </w:r>
      <w:commentRangeStart w:id="5"/>
      <w:r>
        <w:rPr>
          <w:rFonts w:cs="Times New Roman" w:ascii="Times New Roman" w:hAnsi="Times New Roman"/>
          <w:color w:val="24292E"/>
          <w:sz w:val="24"/>
          <w:szCs w:val="24"/>
          <w:shd w:fill="FFFFFF" w:val="clear"/>
        </w:rPr>
        <w:t>infection</w:t>
      </w:r>
      <w:ins w:id="7" w:author="Martin Gerdin Wärnberg" w:date="2020-09-29T20:48:58Z">
        <w:r>
          <w:rPr>
            <w:rFonts w:cs="Times New Roman" w:ascii="Times New Roman" w:hAnsi="Times New Roman"/>
            <w:color w:val="24292E"/>
            <w:sz w:val="24"/>
            <w:szCs w:val="24"/>
            <w:shd w:fill="FFFFFF" w:val="clear"/>
          </w:rPr>
        </w:r>
      </w:ins>
      <w:commentRangeEnd w:id="5"/>
      <w:r>
        <w:commentReference w:id="5"/>
      </w:r>
      <w:r>
        <w:rPr>
          <w:rFonts w:cs="Times New Roman" w:ascii="Times New Roman" w:hAnsi="Times New Roman"/>
          <w:color w:val="24292E"/>
          <w:sz w:val="24"/>
          <w:szCs w:val="24"/>
          <w:shd w:fill="FFFFFF" w:val="clear"/>
        </w:rPr>
        <w:t xml:space="preserve">. </w:t>
      </w:r>
      <w:ins w:id="8" w:author="Martin Gerdin Wärnberg" w:date="2020-09-29T20:42:47Z">
        <w:r>
          <w:rPr>
            <w:rFonts w:cs="Times New Roman" w:ascii="Times New Roman" w:hAnsi="Times New Roman"/>
            <w:color w:val="24292E"/>
            <w:sz w:val="24"/>
            <w:szCs w:val="24"/>
            <w:shd w:fill="FFFFFF" w:val="clear"/>
          </w:rPr>
        </w:r>
      </w:ins>
      <w:commentRangeStart w:id="6"/>
      <w:commentRangeEnd w:id="4"/>
      <w:r>
        <w:commentReference w:id="4"/>
      </w:r>
      <w:r>
        <w:rPr>
          <w:rFonts w:cs="Times New Roman" w:ascii="Times New Roman" w:hAnsi="Times New Roman"/>
          <w:color w:val="24292E"/>
          <w:sz w:val="24"/>
          <w:szCs w:val="24"/>
          <w:shd w:fill="FFFFFF" w:val="clear"/>
        </w:rPr>
        <w:t>Alongside</w:t>
      </w:r>
      <w:ins w:id="9" w:author="Martin Gerdin Wärnberg" w:date="2020-09-29T20:45:35Z">
        <w:r>
          <w:rPr>
            <w:rFonts w:cs="Times New Roman" w:ascii="Times New Roman" w:hAnsi="Times New Roman"/>
            <w:color w:val="24292E"/>
            <w:sz w:val="24"/>
            <w:szCs w:val="24"/>
            <w:shd w:fill="FFFFFF" w:val="clear"/>
          </w:rPr>
        </w:r>
      </w:ins>
      <w:commentRangeEnd w:id="6"/>
      <w:r>
        <w:commentReference w:id="6"/>
      </w:r>
      <w:r>
        <w:rPr>
          <w:rFonts w:cs="Times New Roman" w:ascii="Times New Roman" w:hAnsi="Times New Roman"/>
          <w:color w:val="24292E"/>
          <w:sz w:val="24"/>
          <w:szCs w:val="24"/>
          <w:shd w:fill="FFFFFF" w:val="clear"/>
        </w:rPr>
        <w:t xml:space="preserve"> the SOFA score the quick Sequential Organ Failure Assessment score (</w:t>
      </w:r>
      <w:commentRangeStart w:id="7"/>
      <w:r>
        <w:rPr>
          <w:rFonts w:cs="Times New Roman" w:ascii="Times New Roman" w:hAnsi="Times New Roman"/>
          <w:color w:val="24292E"/>
          <w:sz w:val="24"/>
          <w:szCs w:val="24"/>
          <w:shd w:fill="FFFFFF" w:val="clear"/>
        </w:rPr>
        <w:t>qSOFA</w:t>
      </w:r>
      <w:ins w:id="10" w:author="Martin Gerdin Wärnberg" w:date="2020-09-29T20:49:31Z">
        <w:r>
          <w:rPr>
            <w:rFonts w:cs="Times New Roman" w:ascii="Times New Roman" w:hAnsi="Times New Roman"/>
            <w:color w:val="24292E"/>
            <w:sz w:val="24"/>
            <w:szCs w:val="24"/>
            <w:shd w:fill="FFFFFF" w:val="clear"/>
          </w:rPr>
        </w:r>
      </w:ins>
      <w:commentRangeEnd w:id="7"/>
      <w:r>
        <w:commentReference w:id="7"/>
      </w:r>
      <w:r>
        <w:rPr>
          <w:rFonts w:cs="Times New Roman" w:ascii="Times New Roman" w:hAnsi="Times New Roman"/>
          <w:color w:val="24292E"/>
          <w:sz w:val="24"/>
          <w:szCs w:val="24"/>
          <w:shd w:fill="FFFFFF" w:val="clear"/>
        </w:rPr>
        <w:t xml:space="preserve"> score) has been developed as a screening tool able to be performed bedside to identify patients with high-risk of organ dysfunction. The qSOFA score </w:t>
      </w:r>
      <w:del w:id="11" w:author="Martin Gerdin Wärnberg" w:date="2020-09-29T20:46:47Z">
        <w:r>
          <w:rPr>
            <w:rFonts w:cs="Times New Roman" w:ascii="Times New Roman" w:hAnsi="Times New Roman"/>
            <w:color w:val="24292E"/>
            <w:sz w:val="24"/>
            <w:szCs w:val="24"/>
            <w:shd w:fill="FFFFFF" w:val="clear"/>
          </w:rPr>
          <w:delText>contains</w:delText>
        </w:r>
      </w:del>
      <w:ins w:id="12" w:author="Martin Gerdin Wärnberg" w:date="2020-09-29T20:46:47Z">
        <w:r>
          <w:rPr>
            <w:rFonts w:cs="Times New Roman" w:ascii="Times New Roman" w:hAnsi="Times New Roman"/>
            <w:color w:val="24292E"/>
            <w:sz w:val="24"/>
            <w:szCs w:val="24"/>
            <w:shd w:fill="FFFFFF" w:val="clear"/>
          </w:rPr>
          <w:t>includes</w:t>
        </w:r>
      </w:ins>
      <w:r>
        <w:rPr>
          <w:rFonts w:cs="Times New Roman" w:ascii="Times New Roman" w:hAnsi="Times New Roman"/>
          <w:color w:val="24292E"/>
          <w:sz w:val="24"/>
          <w:szCs w:val="24"/>
          <w:shd w:fill="FFFFFF" w:val="clear"/>
        </w:rPr>
        <w:t xml:space="preserve"> three parameters: systolic blood pressure</w:t>
      </w:r>
      <w:ins w:id="13" w:author="Martin Gerdin Wärnberg" w:date="2020-09-29T20:46:55Z">
        <w:r>
          <w:rPr>
            <w:rFonts w:cs="Times New Roman" w:ascii="Times New Roman" w:hAnsi="Times New Roman"/>
            <w:color w:val="24292E"/>
            <w:sz w:val="24"/>
            <w:szCs w:val="24"/>
            <w:shd w:fill="FFFFFF" w:val="clear"/>
          </w:rPr>
          <w:t xml:space="preserve"> </w:t>
        </w:r>
      </w:ins>
      <w:r>
        <w:rPr>
          <w:rFonts w:cs="Times New Roman" w:ascii="Times New Roman" w:hAnsi="Times New Roman"/>
          <w:color w:val="24292E"/>
          <w:sz w:val="24"/>
          <w:szCs w:val="24"/>
          <w:shd w:fill="FFFFFF" w:val="clear"/>
        </w:rPr>
        <w:t>(SBP) below 100 mm Hg, a respiratory rate above 22/min and an altered consciousness, measured with a Glasgow Coma Scale</w:t>
      </w:r>
      <w:ins w:id="14" w:author="Martin Gerdin Wärnberg" w:date="2020-09-29T20:47:02Z">
        <w:r>
          <w:rPr>
            <w:rFonts w:cs="Times New Roman" w:ascii="Times New Roman" w:hAnsi="Times New Roman"/>
            <w:color w:val="24292E"/>
            <w:sz w:val="24"/>
            <w:szCs w:val="24"/>
            <w:shd w:fill="FFFFFF" w:val="clear"/>
          </w:rPr>
          <w:t xml:space="preserve"> </w:t>
        </w:r>
      </w:ins>
      <w:r>
        <w:rPr>
          <w:rFonts w:cs="Times New Roman" w:ascii="Times New Roman" w:hAnsi="Times New Roman"/>
          <w:color w:val="24292E"/>
          <w:sz w:val="24"/>
          <w:szCs w:val="24"/>
          <w:shd w:fill="FFFFFF" w:val="clear"/>
        </w:rPr>
        <w:t>(GCS) score below 15. One point is awarded for each parameter yielding a total score of 0-3. [7][8]</w:t>
      </w:r>
      <w:del w:id="15" w:author="Martin Gerdin Wärnberg" w:date="2020-09-29T20:47:06Z">
        <w:r>
          <w:rPr>
            <w:rFonts w:cs="Times New Roman" w:ascii="Times New Roman" w:hAnsi="Times New Roman"/>
            <w:color w:val="24292E"/>
            <w:sz w:val="24"/>
            <w:szCs w:val="24"/>
            <w:shd w:fill="FFFFFF" w:val="clear"/>
          </w:rPr>
          <w:delText xml:space="preserve"> </w:delText>
        </w:r>
      </w:del>
      <w:r>
        <w:rPr>
          <w:rFonts w:cs="Times New Roman" w:ascii="Times New Roman" w:hAnsi="Times New Roman"/>
          <w:color w:val="24292E"/>
          <w:sz w:val="24"/>
          <w:szCs w:val="24"/>
          <w:shd w:fill="FFFFFF" w:val="clear"/>
        </w:rPr>
        <w:t xml:space="preserve"> The qSOFA score has also been shown to be able to predict mortality when used both in</w:t>
      </w:r>
      <w:commentRangeStart w:id="8"/>
      <w:r>
        <w:rPr>
          <w:rFonts w:cs="Times New Roman" w:ascii="Times New Roman" w:hAnsi="Times New Roman"/>
          <w:color w:val="24292E"/>
          <w:sz w:val="24"/>
          <w:szCs w:val="24"/>
          <w:shd w:fill="FFFFFF" w:val="clear"/>
        </w:rPr>
        <w:t xml:space="preserve"> prehospital care</w:t>
      </w:r>
      <w:ins w:id="16" w:author="Martin Gerdin Wärnberg" w:date="2020-09-29T20:47:10Z">
        <w:r>
          <w:rPr>
            <w:rFonts w:cs="Times New Roman" w:ascii="Times New Roman" w:hAnsi="Times New Roman"/>
            <w:color w:val="24292E"/>
            <w:sz w:val="24"/>
            <w:szCs w:val="24"/>
            <w:shd w:fill="FFFFFF" w:val="clear"/>
          </w:rPr>
          <w:t xml:space="preserve"> </w:t>
        </w:r>
      </w:ins>
      <w:ins w:id="17" w:author="Martin Gerdin Wärnberg" w:date="2020-09-29T20:47:10Z">
        <w:r>
          <w:rPr>
            <w:rFonts w:cs="Times New Roman" w:ascii="Times New Roman" w:hAnsi="Times New Roman"/>
            <w:color w:val="24292E"/>
            <w:sz w:val="24"/>
            <w:szCs w:val="24"/>
            <w:shd w:fill="FFFFFF" w:val="clear"/>
          </w:rPr>
        </w:r>
      </w:ins>
      <w:commentRangeEnd w:id="8"/>
      <w:r>
        <w:commentReference w:id="8"/>
      </w:r>
      <w:r>
        <w:rPr>
          <w:rFonts w:cs="Times New Roman" w:ascii="Times New Roman" w:hAnsi="Times New Roman"/>
          <w:color w:val="24292E"/>
          <w:sz w:val="24"/>
          <w:szCs w:val="24"/>
          <w:shd w:fill="FFFFFF" w:val="clear"/>
        </w:rPr>
        <w:t xml:space="preserve">[2] and used as a repeated evaluation </w:t>
      </w:r>
      <w:commentRangeStart w:id="9"/>
      <w:r>
        <w:rPr>
          <w:rFonts w:cs="Times New Roman" w:ascii="Times New Roman" w:hAnsi="Times New Roman"/>
          <w:color w:val="24292E"/>
          <w:sz w:val="24"/>
          <w:szCs w:val="24"/>
          <w:shd w:fill="FFFFFF" w:val="clear"/>
        </w:rPr>
        <w:t>during hospitalization.</w:t>
      </w:r>
      <w:ins w:id="18" w:author="Martin Gerdin Wärnberg" w:date="2020-09-29T20:47:46Z">
        <w:r>
          <w:rPr>
            <w:rFonts w:cs="Times New Roman" w:ascii="Times New Roman" w:hAnsi="Times New Roman"/>
            <w:color w:val="24292E"/>
            <w:sz w:val="24"/>
            <w:szCs w:val="24"/>
            <w:shd w:fill="FFFFFF" w:val="clear"/>
          </w:rPr>
        </w:r>
      </w:ins>
      <w:commentRangeEnd w:id="9"/>
      <w:r>
        <w:commentReference w:id="9"/>
      </w:r>
      <w:r>
        <w:rPr>
          <w:rFonts w:cs="Times New Roman" w:ascii="Times New Roman" w:hAnsi="Times New Roman"/>
          <w:color w:val="24292E"/>
          <w:sz w:val="24"/>
          <w:szCs w:val="24"/>
          <w:shd w:fill="FFFFFF" w:val="clear"/>
        </w:rPr>
        <w:t xml:space="preserve">[1] </w:t>
      </w:r>
      <w:commentRangeStart w:id="10"/>
      <w:r>
        <w:rPr>
          <w:rFonts w:cs="Times New Roman" w:ascii="Times New Roman" w:hAnsi="Times New Roman"/>
          <w:color w:val="24292E"/>
          <w:sz w:val="24"/>
          <w:szCs w:val="24"/>
          <w:shd w:fill="FFFFFF" w:val="clear"/>
        </w:rPr>
        <w:t>Another</w:t>
      </w:r>
      <w:ins w:id="19" w:author="Martin Gerdin Wärnberg" w:date="2020-09-29T20:48:16Z">
        <w:r>
          <w:rPr>
            <w:rFonts w:cs="Times New Roman" w:ascii="Times New Roman" w:hAnsi="Times New Roman"/>
            <w:color w:val="24292E"/>
            <w:sz w:val="24"/>
            <w:szCs w:val="24"/>
            <w:shd w:fill="FFFFFF" w:val="clear"/>
          </w:rPr>
        </w:r>
      </w:ins>
      <w:commentRangeEnd w:id="10"/>
      <w:r>
        <w:commentReference w:id="10"/>
      </w:r>
      <w:r>
        <w:rPr>
          <w:rFonts w:cs="Times New Roman" w:ascii="Times New Roman" w:hAnsi="Times New Roman"/>
          <w:color w:val="24292E"/>
          <w:sz w:val="24"/>
          <w:szCs w:val="24"/>
          <w:shd w:fill="FFFFFF" w:val="clear"/>
        </w:rPr>
        <w:t xml:space="preserve"> tool to asses the severity of a patients condition due to trauma is the Triage Revised Trauma Score (T-RTS) composed of the same parameters as qSOFA, GCS, SBP and RR but with a score of 0-4 for each parameter adding up to a total of 0-12.[10] However there are some articles raising concerns about the sensitivity of the T-RTS depending on the type of injury. [3][11]</w:t>
      </w:r>
    </w:p>
    <w:p>
      <w:pPr>
        <w:pStyle w:val="Normal"/>
        <w:spacing w:lineRule="auto" w:line="360"/>
        <w:rPr>
          <w:rFonts w:ascii="Times New Roman" w:hAnsi="Times New Roman" w:cs="Times New Roman"/>
          <w:color w:val="24292E"/>
          <w:sz w:val="24"/>
          <w:szCs w:val="24"/>
          <w:highlight w:val="white"/>
        </w:rPr>
      </w:pPr>
      <w:r>
        <w:rPr>
          <w:rFonts w:cs="Times New Roman" w:ascii="Times New Roman" w:hAnsi="Times New Roman"/>
          <w:color w:val="24292E"/>
          <w:sz w:val="24"/>
          <w:szCs w:val="24"/>
          <w:shd w:fill="FFFFFF" w:val="clear"/>
        </w:rPr>
        <w:t>It should be noted that the majority of the research done on this topic has been performed in high income countries and it is thus not clear if the results are also applicable in low resource settings, which stand to benefit the most of a scoring system to be able to prioritize the limited resources at hand.</w:t>
      </w:r>
    </w:p>
    <w:p>
      <w:pPr>
        <w:pStyle w:val="Normal"/>
        <w:spacing w:lineRule="auto" w:line="360"/>
        <w:rPr>
          <w:rFonts w:ascii="Times New Roman" w:hAnsi="Times New Roman" w:cs="Times New Roman"/>
          <w:b/>
          <w:b/>
          <w:bCs/>
          <w:color w:val="24292E"/>
          <w:sz w:val="28"/>
          <w:szCs w:val="28"/>
          <w:highlight w:val="white"/>
          <w:u w:val="single"/>
        </w:rPr>
      </w:pPr>
      <w:r>
        <w:rPr>
          <w:rFonts w:cs="Times New Roman" w:ascii="Times New Roman" w:hAnsi="Times New Roman"/>
          <w:b/>
          <w:bCs/>
          <w:color w:val="24292E"/>
          <w:sz w:val="28"/>
          <w:szCs w:val="28"/>
          <w:u w:val="single"/>
          <w:shd w:fill="FFFFFF" w:val="clear"/>
        </w:rPr>
        <w:t>Aim</w:t>
      </w:r>
    </w:p>
    <w:p>
      <w:pPr>
        <w:pStyle w:val="Normal"/>
        <w:spacing w:lineRule="auto" w:line="360"/>
        <w:rPr/>
      </w:pPr>
      <w:commentRangeStart w:id="11"/>
      <w:r>
        <w:rPr>
          <w:rFonts w:cs="Times New Roman" w:ascii="Times New Roman" w:hAnsi="Times New Roman"/>
          <w:color w:val="24292E"/>
          <w:sz w:val="24"/>
          <w:szCs w:val="24"/>
          <w:shd w:fill="FFFFFF" w:val="clear"/>
        </w:rPr>
        <w:t xml:space="preserve">The aim of this </w:t>
      </w:r>
      <w:del w:id="20" w:author="Martin Gerdin Wärnberg" w:date="2020-09-29T20:50:08Z">
        <w:r>
          <w:rPr>
            <w:rFonts w:cs="Times New Roman" w:ascii="Times New Roman" w:hAnsi="Times New Roman"/>
            <w:color w:val="24292E"/>
            <w:sz w:val="24"/>
            <w:szCs w:val="24"/>
            <w:shd w:fill="FFFFFF" w:val="clear"/>
          </w:rPr>
          <w:delText>article</w:delText>
        </w:r>
      </w:del>
      <w:ins w:id="21" w:author="Martin Gerdin Wärnberg" w:date="2020-09-29T20:50:08Z">
        <w:r>
          <w:rPr>
            <w:rFonts w:cs="Times New Roman" w:ascii="Times New Roman" w:hAnsi="Times New Roman"/>
            <w:color w:val="24292E"/>
            <w:sz w:val="24"/>
            <w:szCs w:val="24"/>
            <w:shd w:fill="FFFFFF" w:val="clear"/>
          </w:rPr>
          <w:t>project</w:t>
        </w:r>
      </w:ins>
      <w:r>
        <w:rPr>
          <w:rFonts w:cs="Times New Roman" w:ascii="Times New Roman" w:hAnsi="Times New Roman"/>
          <w:color w:val="24292E"/>
          <w:sz w:val="24"/>
          <w:szCs w:val="24"/>
          <w:shd w:fill="FFFFFF" w:val="clear"/>
        </w:rPr>
        <w:t xml:space="preserve"> is to evaluate the predictive accuracy of qSOFA on trauma patients in rural India, and if needed adjust the relative importance of its ingoing parameters. A retrospective analysis of the data in the TITOC cohort was performed and the primary outcome of the study was admission to the ICU during hospitalization.</w:t>
      </w:r>
      <w:ins w:id="22" w:author="Martin Gerdin Wärnberg" w:date="2020-09-29T20:50:24Z">
        <w:commentRangeEnd w:id="11"/>
        <w:r>
          <w:commentReference w:id="11"/>
        </w:r>
        <w:r>
          <w:rPr>
            <w:rFonts w:cs="Times New Roman" w:ascii="Times New Roman" w:hAnsi="Times New Roman"/>
            <w:color w:val="24292E"/>
            <w:sz w:val="24"/>
            <w:szCs w:val="24"/>
            <w:shd w:fill="FFFFFF" w:val="clear"/>
          </w:rPr>
        </w:r>
      </w:ins>
    </w:p>
    <w:p>
      <w:pPr>
        <w:pStyle w:val="Normal"/>
        <w:spacing w:lineRule="auto" w:line="360"/>
        <w:rPr>
          <w:rFonts w:ascii="Times New Roman" w:hAnsi="Times New Roman" w:cs="Times New Roman"/>
          <w:b/>
          <w:b/>
          <w:bCs/>
          <w:sz w:val="32"/>
          <w:szCs w:val="32"/>
          <w:u w:val="single"/>
        </w:rPr>
      </w:pPr>
      <w:r>
        <w:rPr>
          <w:rFonts w:cs="Times New Roman" w:ascii="Times New Roman" w:hAnsi="Times New Roman"/>
          <w:b/>
          <w:bCs/>
          <w:sz w:val="32"/>
          <w:szCs w:val="32"/>
          <w:u w:val="single"/>
        </w:rPr>
        <w:t>Method</w:t>
      </w:r>
    </w:p>
    <w:p>
      <w:pPr>
        <w:pStyle w:val="Normal"/>
        <w:spacing w:lineRule="auto" w:line="360"/>
        <w:rPr>
          <w:rFonts w:ascii="Times New Roman" w:hAnsi="Times New Roman" w:cs="Times New Roman"/>
          <w:b/>
          <w:b/>
          <w:bCs/>
          <w:sz w:val="24"/>
          <w:szCs w:val="24"/>
          <w:u w:val="single"/>
        </w:rPr>
      </w:pPr>
      <w:r>
        <w:rPr>
          <w:rFonts w:cs="Times New Roman" w:ascii="Times New Roman" w:hAnsi="Times New Roman"/>
          <w:b/>
          <w:bCs/>
          <w:sz w:val="24"/>
          <w:szCs w:val="24"/>
          <w:u w:val="single"/>
        </w:rPr>
        <w:t>Source of data</w:t>
      </w:r>
    </w:p>
    <w:p>
      <w:pPr>
        <w:pStyle w:val="Normal"/>
        <w:spacing w:lineRule="auto" w:line="360"/>
        <w:rPr/>
      </w:pPr>
      <w:r>
        <w:rPr>
          <w:rFonts w:cs="Times New Roman" w:ascii="Times New Roman" w:hAnsi="Times New Roman"/>
          <w:sz w:val="24"/>
          <w:szCs w:val="24"/>
        </w:rPr>
        <w:t xml:space="preserve">For this paper a retrospective analysis of the observational Towards Improved Trauma Care Outcomes in India (TITCO) cohort </w:t>
      </w:r>
      <w:commentRangeStart w:id="12"/>
      <w:r>
        <w:rPr>
          <w:rFonts w:cs="Times New Roman" w:ascii="Times New Roman" w:hAnsi="Times New Roman"/>
          <w:sz w:val="24"/>
          <w:szCs w:val="24"/>
        </w:rPr>
        <w:t>was</w:t>
      </w:r>
      <w:ins w:id="23" w:author="Martin Gerdin Wärnberg" w:date="2020-09-29T20:51:09Z">
        <w:r>
          <w:rPr>
            <w:rFonts w:cs="Times New Roman" w:ascii="Times New Roman" w:hAnsi="Times New Roman"/>
            <w:sz w:val="24"/>
            <w:szCs w:val="24"/>
          </w:rPr>
        </w:r>
      </w:ins>
      <w:commentRangeEnd w:id="12"/>
      <w:r>
        <w:commentReference w:id="12"/>
      </w:r>
      <w:r>
        <w:rPr>
          <w:rFonts w:cs="Times New Roman" w:ascii="Times New Roman" w:hAnsi="Times New Roman"/>
          <w:sz w:val="24"/>
          <w:szCs w:val="24"/>
        </w:rPr>
        <w:t xml:space="preserve"> performed [12]. The data for TITCO was collected </w:t>
      </w:r>
      <w:del w:id="24" w:author="Martin Gerdin Wärnberg" w:date="2020-09-29T20:51:23Z">
        <w:r>
          <w:rPr>
            <w:rFonts w:cs="Times New Roman" w:ascii="Times New Roman" w:hAnsi="Times New Roman"/>
            <w:sz w:val="24"/>
            <w:szCs w:val="24"/>
          </w:rPr>
          <w:delText>during</w:delText>
        </w:r>
      </w:del>
      <w:ins w:id="25" w:author="Martin Gerdin Wärnberg" w:date="2020-09-29T20:51:23Z">
        <w:r>
          <w:rPr>
            <w:rFonts w:cs="Times New Roman" w:ascii="Times New Roman" w:hAnsi="Times New Roman"/>
            <w:sz w:val="24"/>
            <w:szCs w:val="24"/>
          </w:rPr>
          <w:t>between</w:t>
        </w:r>
      </w:ins>
      <w:r>
        <w:rPr>
          <w:rFonts w:cs="Times New Roman" w:ascii="Times New Roman" w:hAnsi="Times New Roman"/>
          <w:sz w:val="24"/>
          <w:szCs w:val="24"/>
        </w:rPr>
        <w:t xml:space="preserve"> July 2013 </w:t>
      </w:r>
      <w:del w:id="26" w:author="Martin Gerdin Wärnberg" w:date="2020-09-29T20:51:26Z">
        <w:r>
          <w:rPr>
            <w:rFonts w:cs="Times New Roman" w:ascii="Times New Roman" w:hAnsi="Times New Roman"/>
            <w:sz w:val="24"/>
            <w:szCs w:val="24"/>
          </w:rPr>
          <w:delText>to</w:delText>
        </w:r>
      </w:del>
      <w:ins w:id="27" w:author="Martin Gerdin Wärnberg" w:date="2020-09-29T20:51:26Z">
        <w:r>
          <w:rPr>
            <w:rFonts w:cs="Times New Roman" w:ascii="Times New Roman" w:hAnsi="Times New Roman"/>
            <w:sz w:val="24"/>
            <w:szCs w:val="24"/>
          </w:rPr>
          <w:t>nd</w:t>
        </w:r>
      </w:ins>
      <w:r>
        <w:rPr>
          <w:rFonts w:cs="Times New Roman" w:ascii="Times New Roman" w:hAnsi="Times New Roman"/>
          <w:sz w:val="24"/>
          <w:szCs w:val="24"/>
        </w:rPr>
        <w:t xml:space="preserve"> December 2015 and </w:t>
      </w:r>
      <w:del w:id="28" w:author="Martin Gerdin Wärnberg" w:date="2020-09-29T20:51:32Z">
        <w:r>
          <w:rPr>
            <w:rFonts w:cs="Times New Roman" w:ascii="Times New Roman" w:hAnsi="Times New Roman"/>
            <w:sz w:val="24"/>
            <w:szCs w:val="24"/>
          </w:rPr>
          <w:delText>contains</w:delText>
        </w:r>
      </w:del>
      <w:ins w:id="29" w:author="Martin Gerdin Wärnberg" w:date="2020-09-29T20:51:32Z">
        <w:r>
          <w:rPr>
            <w:rFonts w:cs="Times New Roman" w:ascii="Times New Roman" w:hAnsi="Times New Roman"/>
            <w:sz w:val="24"/>
            <w:szCs w:val="24"/>
          </w:rPr>
          <w:t>includes</w:t>
        </w:r>
      </w:ins>
      <w:r>
        <w:rPr>
          <w:rFonts w:cs="Times New Roman" w:ascii="Times New Roman" w:hAnsi="Times New Roman"/>
          <w:sz w:val="24"/>
          <w:szCs w:val="24"/>
        </w:rPr>
        <w:t xml:space="preserve"> patients admitted to four public university hospitals. The hospitals included were; Jai Prakash Narayan Apex Trauma Center (JPNATC), connected to the All India Institute of Medical Sciences in New Delhi, a large center solely dedicated to trauma care; King Edward Memorial hospital (KEM) in Mumbai, a tertiary level hospital but without dedicated trauma wards; Lokmanya Tilak Municipal General Hospital (LTMGH) in Mumbai, a tertiary lever public university hospital with a smaller dedicated trauma ward; and Seth Sukhlal Karnani Memorial Hospital (SSKM) in Kolkata, connected to The Institute of Post-Graduate Medical Education and Research, a tertiary level public university hospital without a ward dedicated solely to trauma.</w:t>
      </w:r>
    </w:p>
    <w:p>
      <w:pPr>
        <w:pStyle w:val="Normal"/>
        <w:spacing w:lineRule="auto" w:line="360"/>
        <w:rPr>
          <w:rFonts w:ascii="Times New Roman" w:hAnsi="Times New Roman" w:cs="Times New Roman"/>
          <w:b/>
          <w:b/>
          <w:bCs/>
          <w:sz w:val="24"/>
          <w:szCs w:val="24"/>
          <w:u w:val="single"/>
        </w:rPr>
      </w:pPr>
      <w:r>
        <w:rPr>
          <w:rFonts w:cs="Times New Roman" w:ascii="Times New Roman" w:hAnsi="Times New Roman"/>
          <w:b/>
          <w:bCs/>
          <w:sz w:val="24"/>
          <w:szCs w:val="24"/>
          <w:u w:val="single"/>
        </w:rPr>
        <w:t>Participants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 TITCO cohort include patients with a history of trauma who either got admitted to one of the participating hospitals or who died between arrival and admission. Patients with isolated injuries to limbs and that therefore were treated by orthopedics and not within the general trauma care were excluded from the database as well as patients who were dead on arrival.</w:t>
      </w:r>
    </w:p>
    <w:p>
      <w:pPr>
        <w:pStyle w:val="Normal"/>
        <w:spacing w:lineRule="auto" w:line="360"/>
        <w:rPr>
          <w:rFonts w:ascii="Times New Roman" w:hAnsi="Times New Roman" w:cs="Times New Roman"/>
          <w:b/>
          <w:b/>
          <w:bCs/>
          <w:sz w:val="24"/>
          <w:szCs w:val="24"/>
          <w:u w:val="single"/>
        </w:rPr>
      </w:pPr>
      <w:r>
        <w:rPr>
          <w:rFonts w:cs="Times New Roman" w:ascii="Times New Roman" w:hAnsi="Times New Roman"/>
          <w:b/>
          <w:bCs/>
          <w:sz w:val="24"/>
          <w:szCs w:val="24"/>
          <w:u w:val="single"/>
        </w:rPr>
        <w:t>Outcome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 primary outcome of interest was admission to the ICU during hospitalization.</w:t>
      </w:r>
    </w:p>
    <w:p>
      <w:pPr>
        <w:pStyle w:val="Normal"/>
        <w:spacing w:lineRule="auto" w:line="360"/>
        <w:rPr>
          <w:rFonts w:ascii="Times New Roman" w:hAnsi="Times New Roman" w:cs="Times New Roman"/>
          <w:b/>
          <w:b/>
          <w:bCs/>
          <w:sz w:val="24"/>
          <w:szCs w:val="24"/>
          <w:u w:val="single"/>
        </w:rPr>
      </w:pPr>
      <w:r>
        <w:rPr>
          <w:rFonts w:cs="Times New Roman" w:ascii="Times New Roman" w:hAnsi="Times New Roman"/>
          <w:b/>
          <w:bCs/>
          <w:sz w:val="24"/>
          <w:szCs w:val="24"/>
          <w:u w:val="single"/>
        </w:rPr>
        <w:t>Predictors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For each patient included in the study the qSOFA score was calculated using data recorded on arrival to the hospital. The calculation of the qSOFA score includes a respiratory rate above 22, GCS below 15 and a systolic blood pressure below 100 where one point is awarded for meeting each of the specified criterias and thus yields a score of 0 to 3.</w:t>
      </w:r>
    </w:p>
    <w:p>
      <w:pPr>
        <w:pStyle w:val="Normal"/>
        <w:spacing w:lineRule="auto" w:line="360"/>
        <w:rPr/>
      </w:pPr>
      <w:r>
        <w:rPr>
          <w:rFonts w:cs="Times New Roman" w:ascii="Times New Roman" w:hAnsi="Times New Roman"/>
          <w:b/>
          <w:bCs/>
          <w:sz w:val="24"/>
          <w:szCs w:val="24"/>
          <w:u w:val="single"/>
        </w:rPr>
        <w:t>Sample size</w:t>
      </w:r>
      <w:ins w:id="30" w:author="Martin Gerdin Wärnberg" w:date="2020-09-29T20:52:34Z">
        <w:r>
          <w:rPr>
            <w:rFonts w:cs="Times New Roman" w:ascii="Times New Roman" w:hAnsi="Times New Roman"/>
            <w:b/>
            <w:bCs/>
            <w:sz w:val="24"/>
            <w:szCs w:val="24"/>
            <w:u w:val="single"/>
          </w:rPr>
          <w:t xml:space="preserve"> not</w:t>
        </w:r>
      </w:ins>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We included all eligible patients in the TITCO cohort.</w:t>
      </w:r>
    </w:p>
    <w:p>
      <w:pPr>
        <w:pStyle w:val="Normal"/>
        <w:spacing w:lineRule="auto" w:line="360"/>
        <w:rPr>
          <w:rFonts w:ascii="Times New Roman" w:hAnsi="Times New Roman" w:cs="Times New Roman"/>
          <w:b/>
          <w:b/>
          <w:bCs/>
          <w:sz w:val="24"/>
          <w:szCs w:val="24"/>
          <w:u w:val="single"/>
        </w:rPr>
      </w:pPr>
      <w:r>
        <w:rPr>
          <w:rFonts w:cs="Times New Roman" w:ascii="Times New Roman" w:hAnsi="Times New Roman"/>
          <w:b/>
          <w:bCs/>
          <w:sz w:val="24"/>
          <w:szCs w:val="24"/>
          <w:u w:val="single"/>
        </w:rPr>
        <w:t>Missing data</w:t>
      </w:r>
    </w:p>
    <w:p>
      <w:pPr>
        <w:pStyle w:val="Normal"/>
        <w:spacing w:lineRule="auto" w:line="360"/>
        <w:rPr/>
      </w:pPr>
      <w:ins w:id="31" w:author="Martin Gerdin Wärnberg" w:date="2020-09-29T20:52:46Z">
        <w:r>
          <w:rPr>
            <w:rFonts w:cs="Times New Roman" w:ascii="Times New Roman" w:hAnsi="Times New Roman"/>
            <w:sz w:val="24"/>
            <w:szCs w:val="24"/>
          </w:rPr>
          <w:t>We will use</w:t>
        </w:r>
      </w:ins>
      <w:del w:id="32" w:author="Martin Gerdin Wärnberg" w:date="2020-09-29T20:52:46Z">
        <w:r>
          <w:rPr>
            <w:rFonts w:cs="Times New Roman" w:ascii="Times New Roman" w:hAnsi="Times New Roman"/>
            <w:sz w:val="24"/>
            <w:szCs w:val="24"/>
          </w:rPr>
          <w:delText>In this article we</w:delText>
        </w:r>
      </w:del>
      <w:r>
        <w:rPr>
          <w:rFonts w:cs="Times New Roman" w:ascii="Times New Roman" w:hAnsi="Times New Roman"/>
          <w:sz w:val="24"/>
          <w:szCs w:val="24"/>
        </w:rPr>
        <w:t xml:space="preserve"> </w:t>
      </w:r>
      <w:del w:id="33" w:author="Martin Gerdin Wärnberg" w:date="2020-09-29T20:52:52Z">
        <w:r>
          <w:rPr>
            <w:rFonts w:cs="Times New Roman" w:ascii="Times New Roman" w:hAnsi="Times New Roman"/>
            <w:sz w:val="24"/>
            <w:szCs w:val="24"/>
          </w:rPr>
          <w:delText>used</w:delText>
        </w:r>
      </w:del>
      <w:ins w:id="34" w:author="Martin Gerdin Wärnberg" w:date="2020-09-29T20:52:52Z">
        <w:r>
          <w:rPr>
            <w:rFonts w:cs="Times New Roman" w:ascii="Times New Roman" w:hAnsi="Times New Roman"/>
            <w:sz w:val="24"/>
            <w:szCs w:val="24"/>
          </w:rPr>
          <w:t>a</w:t>
        </w:r>
      </w:ins>
      <w:r>
        <w:rPr>
          <w:rFonts w:cs="Times New Roman" w:ascii="Times New Roman" w:hAnsi="Times New Roman"/>
          <w:sz w:val="24"/>
          <w:szCs w:val="24"/>
        </w:rPr>
        <w:t xml:space="preserve"> complete-case analysis </w:t>
      </w:r>
      <w:commentRangeStart w:id="13"/>
      <w:r>
        <w:rPr>
          <w:rFonts w:cs="Times New Roman" w:ascii="Times New Roman" w:hAnsi="Times New Roman"/>
          <w:sz w:val="24"/>
          <w:szCs w:val="24"/>
        </w:rPr>
        <w:t xml:space="preserve">and only used data points where GCS, NBP and RR where reported. </w:t>
      </w:r>
      <w:ins w:id="35" w:author="Martin Gerdin Wärnberg" w:date="2020-09-29T20:53:03Z">
        <w:commentRangeEnd w:id="13"/>
        <w:r>
          <w:commentReference w:id="13"/>
        </w:r>
        <w:r>
          <w:rPr>
            <w:rFonts w:cs="Times New Roman" w:ascii="Times New Roman" w:hAnsi="Times New Roman"/>
            <w:sz w:val="24"/>
            <w:szCs w:val="24"/>
          </w:rPr>
        </w:r>
      </w:ins>
    </w:p>
    <w:p>
      <w:pPr>
        <w:pStyle w:val="Normal"/>
        <w:spacing w:lineRule="auto" w:line="360"/>
        <w:rPr/>
      </w:pPr>
      <w:r>
        <w:rPr>
          <w:rFonts w:cs="Times New Roman" w:ascii="Times New Roman" w:hAnsi="Times New Roman"/>
          <w:b/>
          <w:bCs/>
          <w:sz w:val="24"/>
          <w:szCs w:val="24"/>
          <w:u w:val="single"/>
        </w:rPr>
        <w:t>Statistical analysis methods</w:t>
      </w:r>
      <w:ins w:id="36" w:author="Martin Gerdin Wärnberg" w:date="2020-09-29T20:52:38Z">
        <w:r>
          <w:rPr>
            <w:rFonts w:cs="Times New Roman" w:ascii="Times New Roman" w:hAnsi="Times New Roman"/>
            <w:b/>
            <w:bCs/>
            <w:sz w:val="24"/>
            <w:szCs w:val="24"/>
            <w:u w:val="single"/>
          </w:rPr>
          <w:t xml:space="preserve"> not</w:t>
        </w:r>
      </w:ins>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We used R for all statistical analysis [RStudio]. We describe the sample characteristics using counts and percentages for qualitative variables and medians and interquartile ranges (IQR) for quantitative variables. The study sample was randomly split into training, validation, and test samples with 60%, 20%, and 20% of the observations in each sample respectively. We used the training sample to update qSOFA by reestimating the coefficients of the original predictors using logistic regression. We used the validation sample to identify optimal cutoffs - those who maximised the Youden index - for the original and updated qSOFA. We used the test sample to assess and compare the performance of the two models. Bootstrapping was used to estimate 95% confidence intervals associated with point estimates.</w:t>
      </w:r>
    </w:p>
    <w:p>
      <w:pPr>
        <w:pStyle w:val="Normal"/>
        <w:spacing w:lineRule="auto" w:line="360"/>
        <w:rPr>
          <w:rFonts w:ascii="Times New Roman" w:hAnsi="Times New Roman" w:cs="Times New Roman"/>
          <w:b/>
          <w:b/>
          <w:bCs/>
          <w:sz w:val="32"/>
          <w:szCs w:val="32"/>
          <w:u w:val="single"/>
        </w:rPr>
      </w:pPr>
      <w:r>
        <w:rPr>
          <w:rFonts w:cs="Times New Roman" w:ascii="Times New Roman" w:hAnsi="Times New Roman"/>
          <w:b/>
          <w:bCs/>
          <w:sz w:val="32"/>
          <w:szCs w:val="32"/>
          <w:u w:val="single"/>
        </w:rPr>
        <w:t>Ethical considerations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This study was performed on the open and anonymized TITOC observational cohort dataset. Ethics committees at all participating centers approved the gathering of data and all participants were given a waiver of consent for participation. (Lokmanya Tilak Municipal General Hospital, IEC/11/13; King Edward Memorial Hospital, IEC(I)/OUT/222/14; Seth Sukhlal Karnani Memorial Hospital, IEC/279; All‐India Institute of Medical Sciences, IEC/NP‐279/2013 RP‐01/2013).</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Since the data was collected before the conception of this study and that the TITOC cohort was purely observational and all patients received the best care available regardless of participation or not inclusion can be said to be a free choice for the participants. No participant can be said to have been harmed by the study because of its purely observational nature and the dataset is of the size needed to be able to draw conclusions. The participants were often of low socioeconomical status and the study of this arguably vulnerable population is justified in that the gain of knowledge in turn benefit the same population going forward.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It can also be said that the resources needed to perform this study is small since no new data need to be gathered and thus the benefit of improved trauma care and health for trauma patients in low resource settings is sufficient to merit this project.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References</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color w:val="212121"/>
          <w:sz w:val="24"/>
          <w:szCs w:val="24"/>
          <w:shd w:fill="FFFFFF" w:val="clear"/>
        </w:rPr>
        <w:t>Miyamoto K, Shibata N, Ogawa A, Nakashima T, Kato S. Prehospital and in-hospital quick Sequential Organ Failure Assessment (qSOFA) scores to predict in-hospital mortality among trauma patients: an analysis of nationwide registry data. Acute Med Surg. 2020 Jun 23;7(1):e532. doi: 10.1002/ams2.532. PMID: 32587706; PMCID: PMC7311801.</w:t>
      </w:r>
    </w:p>
    <w:p>
      <w:pPr>
        <w:pStyle w:val="ListParagraph"/>
        <w:numPr>
          <w:ilvl w:val="1"/>
          <w:numId w:val="1"/>
        </w:numPr>
        <w:spacing w:lineRule="auto" w:line="360"/>
        <w:rPr>
          <w:rFonts w:ascii="Times New Roman" w:hAnsi="Times New Roman" w:cs="Times New Roman"/>
          <w:sz w:val="24"/>
          <w:szCs w:val="24"/>
          <w:lang w:val="sv-SE"/>
        </w:rPr>
      </w:pPr>
      <w:r>
        <w:rPr>
          <w:rFonts w:cs="Times New Roman" w:ascii="Times New Roman" w:hAnsi="Times New Roman"/>
          <w:color w:val="212121"/>
          <w:sz w:val="24"/>
          <w:szCs w:val="24"/>
          <w:shd w:fill="FFFFFF" w:val="clear"/>
          <w:lang w:val="sv-SE"/>
        </w:rPr>
        <w:t>Följ även källor I denna vilka verkar superbra</w:t>
      </w:r>
    </w:p>
    <w:p>
      <w:pPr>
        <w:pStyle w:val="ListParagraph"/>
        <w:numPr>
          <w:ilvl w:val="0"/>
          <w:numId w:val="1"/>
        </w:numPr>
        <w:spacing w:lineRule="auto" w:line="360"/>
        <w:rPr/>
      </w:pPr>
      <w:r>
        <w:rPr>
          <w:rFonts w:cs="Times New Roman" w:ascii="Times New Roman" w:hAnsi="Times New Roman"/>
          <w:sz w:val="24"/>
          <w:szCs w:val="24"/>
          <w:lang w:val="sv-SE"/>
        </w:rPr>
        <w:t xml:space="preserve">  </w:t>
      </w:r>
      <w:r>
        <w:rPr>
          <w:rFonts w:cs="Times New Roman" w:ascii="Times New Roman" w:hAnsi="Times New Roman"/>
          <w:sz w:val="24"/>
          <w:szCs w:val="24"/>
          <w:lang w:val="sv-SE"/>
        </w:rPr>
        <w:t xml:space="preserve">Miyamoto, K., Shibata, N., Ogawa, A., Nakashima, T., &amp; Kato, S. (2019). </w:t>
      </w:r>
      <w:r>
        <w:rPr>
          <w:rFonts w:cs="Times New Roman" w:ascii="Times New Roman" w:hAnsi="Times New Roman"/>
          <w:sz w:val="24"/>
          <w:szCs w:val="24"/>
        </w:rPr>
        <w:t xml:space="preserve">Prehospital quick sequential organ failure assessment score to predict in-hospital mortality among patients with trauma. The American Journal of Emergency Medicine., 37(12), 2165–2170. </w:t>
      </w:r>
      <w:hyperlink r:id="rId2">
        <w:r>
          <w:rPr>
            <w:rStyle w:val="InternetLink"/>
            <w:rFonts w:cs="Times New Roman" w:ascii="Times New Roman" w:hAnsi="Times New Roman"/>
            <w:sz w:val="24"/>
            <w:szCs w:val="24"/>
          </w:rPr>
          <w:t>https://doi.org/10.1016/j.ajem.2019.03.007</w:t>
        </w:r>
      </w:hyperlink>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color w:val="212121"/>
          <w:sz w:val="24"/>
          <w:szCs w:val="24"/>
          <w:shd w:fill="FFFFFF" w:val="clear"/>
        </w:rPr>
        <w:t>Giannakopoulos GF, Saltzherr TP, Lubbers WD, Christiaans HM, van Exter P, de Lange-de Klerk ES, Bloemers FW, Zuidema WP, Goslings JC, Bakker FC. Is a maximum Revised Trauma Score a safe triage tool for Helicopter Emergency Medical Services cancellations? Eur J Emerg Med. 2011 Aug;18(4):197-201. doi: 10.1097/MEJ.0b013e328344912e. PMID: 21326101.</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color w:val="212121"/>
          <w:sz w:val="24"/>
          <w:szCs w:val="24"/>
          <w:shd w:fill="FFFFFF" w:val="clear"/>
        </w:rPr>
        <w:t>James SL, Castle CD, Dingels ZV, et al. Global injury morbidity and mortality from 1990 to 2017: results from the Global Burden of Disease Study 2017 [published online ahead of print, 2020 Apr 24]. </w:t>
      </w:r>
      <w:r>
        <w:rPr>
          <w:rFonts w:cs="Times New Roman" w:ascii="Times New Roman" w:hAnsi="Times New Roman"/>
          <w:i/>
          <w:iCs/>
          <w:color w:val="212121"/>
          <w:sz w:val="24"/>
          <w:szCs w:val="24"/>
          <w:shd w:fill="FFFFFF" w:val="clear"/>
        </w:rPr>
        <w:t>Inj Prev</w:t>
      </w:r>
      <w:r>
        <w:rPr>
          <w:rFonts w:cs="Times New Roman" w:ascii="Times New Roman" w:hAnsi="Times New Roman"/>
          <w:color w:val="212121"/>
          <w:sz w:val="24"/>
          <w:szCs w:val="24"/>
          <w:shd w:fill="FFFFFF" w:val="clear"/>
        </w:rPr>
        <w:t>. 2020;injuryprev-2019-043494. doi:10.1136/injuryprev-2019-043494</w:t>
      </w:r>
    </w:p>
    <w:p>
      <w:pPr>
        <w:pStyle w:val="ListParagraph"/>
        <w:numPr>
          <w:ilvl w:val="0"/>
          <w:numId w:val="1"/>
        </w:numPr>
        <w:spacing w:lineRule="auto" w:line="360"/>
        <w:rPr/>
      </w:pPr>
      <w:r>
        <w:rPr>
          <w:rFonts w:cs="Times New Roman" w:ascii="Times New Roman" w:hAnsi="Times New Roman"/>
          <w:color w:val="212121"/>
          <w:sz w:val="24"/>
          <w:szCs w:val="24"/>
          <w:shd w:fill="FFFFFF" w:val="clear"/>
        </w:rPr>
        <w:t>Mock, C., Joshipura, M., Arreola-Risa, C., &amp; Quansah, R. (2012). An estimate of the number of lives that could be saved through improvements in trauma care globally. </w:t>
      </w:r>
      <w:r>
        <w:rPr>
          <w:rFonts w:cs="Times New Roman" w:ascii="Times New Roman" w:hAnsi="Times New Roman"/>
          <w:i/>
          <w:iCs/>
          <w:color w:val="212121"/>
          <w:sz w:val="24"/>
          <w:szCs w:val="24"/>
          <w:shd w:fill="FFFFFF" w:val="clear"/>
        </w:rPr>
        <w:t>World journal of surgery</w:t>
      </w:r>
      <w:r>
        <w:rPr>
          <w:rFonts w:cs="Times New Roman" w:ascii="Times New Roman" w:hAnsi="Times New Roman"/>
          <w:color w:val="212121"/>
          <w:sz w:val="24"/>
          <w:szCs w:val="24"/>
          <w:shd w:fill="FFFFFF" w:val="clear"/>
        </w:rPr>
        <w:t>, </w:t>
      </w:r>
      <w:r>
        <w:rPr>
          <w:rFonts w:cs="Times New Roman" w:ascii="Times New Roman" w:hAnsi="Times New Roman"/>
          <w:i/>
          <w:iCs/>
          <w:color w:val="212121"/>
          <w:sz w:val="24"/>
          <w:szCs w:val="24"/>
          <w:shd w:fill="FFFFFF" w:val="clear"/>
        </w:rPr>
        <w:t>36</w:t>
      </w:r>
      <w:r>
        <w:rPr>
          <w:rFonts w:cs="Times New Roman" w:ascii="Times New Roman" w:hAnsi="Times New Roman"/>
          <w:color w:val="212121"/>
          <w:sz w:val="24"/>
          <w:szCs w:val="24"/>
          <w:shd w:fill="FFFFFF" w:val="clear"/>
        </w:rPr>
        <w:t xml:space="preserve">(5), 959–963. </w:t>
      </w:r>
      <w:hyperlink r:id="rId3">
        <w:r>
          <w:rPr>
            <w:rStyle w:val="InternetLink"/>
            <w:rFonts w:cs="Times New Roman" w:ascii="Times New Roman" w:hAnsi="Times New Roman"/>
            <w:sz w:val="24"/>
            <w:szCs w:val="24"/>
            <w:highlight w:val="white"/>
          </w:rPr>
          <w:t>https://doi-org.proxy.kib.ki.se/10.1007/s00268-012-1459-6</w:t>
        </w:r>
      </w:hyperlink>
    </w:p>
    <w:p>
      <w:pPr>
        <w:pStyle w:val="ListParagraph"/>
        <w:numPr>
          <w:ilvl w:val="0"/>
          <w:numId w:val="1"/>
        </w:numPr>
        <w:spacing w:lineRule="auto" w:line="360"/>
        <w:rPr/>
      </w:pPr>
      <w:r>
        <w:rPr>
          <w:rFonts w:cs="Segoe UI" w:ascii="Segoe UI" w:hAnsi="Segoe UI"/>
          <w:color w:val="212121"/>
          <w:shd w:fill="FFFFFF" w:val="clear"/>
        </w:rPr>
        <w:t>King D. R. (2019). Initial Care of the Severely Injured Patient. </w:t>
      </w:r>
      <w:r>
        <w:rPr>
          <w:rFonts w:cs="Segoe UI" w:ascii="Segoe UI" w:hAnsi="Segoe UI"/>
          <w:i/>
          <w:iCs/>
          <w:color w:val="212121"/>
          <w:shd w:fill="FFFFFF" w:val="clear"/>
        </w:rPr>
        <w:t>The New England journal of medicine</w:t>
      </w:r>
      <w:r>
        <w:rPr>
          <w:rFonts w:cs="Segoe UI" w:ascii="Segoe UI" w:hAnsi="Segoe UI"/>
          <w:color w:val="212121"/>
          <w:shd w:fill="FFFFFF" w:val="clear"/>
        </w:rPr>
        <w:t>, </w:t>
      </w:r>
      <w:r>
        <w:rPr>
          <w:rFonts w:cs="Segoe UI" w:ascii="Segoe UI" w:hAnsi="Segoe UI"/>
          <w:i/>
          <w:iCs/>
          <w:color w:val="212121"/>
          <w:shd w:fill="FFFFFF" w:val="clear"/>
        </w:rPr>
        <w:t>380</w:t>
      </w:r>
      <w:r>
        <w:rPr>
          <w:rFonts w:cs="Segoe UI" w:ascii="Segoe UI" w:hAnsi="Segoe UI"/>
          <w:color w:val="212121"/>
          <w:shd w:fill="FFFFFF" w:val="clear"/>
        </w:rPr>
        <w:t xml:space="preserve">(8), 763–770. </w:t>
      </w:r>
      <w:hyperlink r:id="rId4">
        <w:r>
          <w:rPr>
            <w:rStyle w:val="InternetLink"/>
            <w:rFonts w:cs="Segoe UI" w:ascii="Segoe UI" w:hAnsi="Segoe UI"/>
            <w:highlight w:val="white"/>
          </w:rPr>
          <w:t>https://doi-org.proxy.kib.ki.se/10.1056/NEJMra1609326</w:t>
        </w:r>
      </w:hyperlink>
    </w:p>
    <w:p>
      <w:pPr>
        <w:pStyle w:val="ListParagraph"/>
        <w:numPr>
          <w:ilvl w:val="0"/>
          <w:numId w:val="1"/>
        </w:numPr>
        <w:spacing w:lineRule="auto" w:line="360"/>
        <w:rPr/>
      </w:pPr>
      <w:r>
        <w:rPr>
          <w:rFonts w:cs="Helvetica" w:ascii="Helvetica" w:hAnsi="Helvetica"/>
          <w:color w:val="3A3A3A"/>
          <w:shd w:fill="FFFFFF" w:val="clear"/>
        </w:rPr>
        <w:t>David, S., &amp; Brunkhorst, F. (2017). [Sepsis-3 : What has been confirmed in therapy?]. </w:t>
      </w:r>
      <w:r>
        <w:rPr>
          <w:rFonts w:cs="Helvetica" w:ascii="Helvetica" w:hAnsi="Helvetica"/>
          <w:i/>
          <w:iCs/>
          <w:color w:val="3A3A3A"/>
          <w:shd w:fill="FFFFFF" w:val="clear"/>
        </w:rPr>
        <w:t>Der Internist.</w:t>
      </w:r>
      <w:r>
        <w:rPr>
          <w:rFonts w:cs="Helvetica" w:ascii="Helvetica" w:hAnsi="Helvetica"/>
          <w:color w:val="3A3A3A"/>
          <w:shd w:fill="FFFFFF" w:val="clear"/>
        </w:rPr>
        <w:t>, </w:t>
      </w:r>
      <w:r>
        <w:rPr>
          <w:rFonts w:cs="Helvetica" w:ascii="Helvetica" w:hAnsi="Helvetica"/>
          <w:i/>
          <w:iCs/>
          <w:color w:val="3A3A3A"/>
          <w:shd w:fill="FFFFFF" w:val="clear"/>
        </w:rPr>
        <w:t>58</w:t>
      </w:r>
      <w:r>
        <w:rPr>
          <w:rFonts w:cs="Helvetica" w:ascii="Helvetica" w:hAnsi="Helvetica"/>
          <w:color w:val="3A3A3A"/>
          <w:shd w:fill="FFFFFF" w:val="clear"/>
        </w:rPr>
        <w:t xml:space="preserve">(12), 1264–1271. </w:t>
      </w:r>
      <w:hyperlink r:id="rId5">
        <w:r>
          <w:rPr>
            <w:rStyle w:val="InternetLink"/>
            <w:rFonts w:cs="Helvetica" w:ascii="Helvetica" w:hAnsi="Helvetica"/>
            <w:highlight w:val="white"/>
          </w:rPr>
          <w:t>https://doi.org/10.1007/s00108-017-0338-5</w:t>
        </w:r>
      </w:hyperlink>
    </w:p>
    <w:p>
      <w:pPr>
        <w:pStyle w:val="ListParagraph"/>
        <w:numPr>
          <w:ilvl w:val="0"/>
          <w:numId w:val="1"/>
        </w:numPr>
        <w:spacing w:lineRule="auto" w:line="360"/>
        <w:rPr/>
      </w:pPr>
      <w:r>
        <w:rPr>
          <w:rFonts w:cs="Helvetica" w:ascii="Helvetica" w:hAnsi="Helvetica"/>
          <w:color w:val="3A3A3A"/>
          <w:shd w:fill="FFFFFF" w:val="clear"/>
        </w:rPr>
        <w:t>Shankar-Hari, M., Phillips, G., Levy, M., Seymour, C., Liu, V., Deutschman, C., Angus, D., Rubenfeld, G., &amp; Singer, M. (n.d.). Developing a New Definition and Assessing New Clinical Criteria for Septic Shock: For the Third International Consensus Definitions for Sepsis and Septic Shock (Sepsis-3). </w:t>
      </w:r>
      <w:r>
        <w:rPr>
          <w:rFonts w:cs="Helvetica" w:ascii="Helvetica" w:hAnsi="Helvetica"/>
          <w:i/>
          <w:iCs/>
          <w:color w:val="3A3A3A"/>
          <w:shd w:fill="FFFFFF" w:val="clear"/>
        </w:rPr>
        <w:t>JAMA : the Journal of the American Medical Association.</w:t>
      </w:r>
      <w:r>
        <w:rPr>
          <w:rFonts w:cs="Helvetica" w:ascii="Helvetica" w:hAnsi="Helvetica"/>
          <w:color w:val="3A3A3A"/>
          <w:shd w:fill="FFFFFF" w:val="clear"/>
        </w:rPr>
        <w:t>, </w:t>
      </w:r>
      <w:r>
        <w:rPr>
          <w:rFonts w:cs="Helvetica" w:ascii="Helvetica" w:hAnsi="Helvetica"/>
          <w:i/>
          <w:iCs/>
          <w:color w:val="3A3A3A"/>
          <w:shd w:fill="FFFFFF" w:val="clear"/>
        </w:rPr>
        <w:t>315</w:t>
      </w:r>
      <w:r>
        <w:rPr>
          <w:rFonts w:cs="Helvetica" w:ascii="Helvetica" w:hAnsi="Helvetica"/>
          <w:color w:val="3A3A3A"/>
          <w:shd w:fill="FFFFFF" w:val="clear"/>
        </w:rPr>
        <w:t xml:space="preserve">(8), 775–787. </w:t>
      </w:r>
      <w:hyperlink r:id="rId6">
        <w:r>
          <w:rPr>
            <w:rStyle w:val="InternetLink"/>
            <w:rFonts w:cs="Helvetica" w:ascii="Helvetica" w:hAnsi="Helvetica"/>
            <w:highlight w:val="white"/>
          </w:rPr>
          <w:t>https://doi.org/10.1001/jama.2016.0289</w:t>
        </w:r>
      </w:hyperlink>
    </w:p>
    <w:p>
      <w:pPr>
        <w:pStyle w:val="ListParagraph"/>
        <w:numPr>
          <w:ilvl w:val="0"/>
          <w:numId w:val="1"/>
        </w:numPr>
        <w:spacing w:lineRule="auto" w:line="360"/>
        <w:rPr/>
      </w:pPr>
      <w:r>
        <w:rPr>
          <w:rFonts w:cs="Segoe UI" w:ascii="Segoe UI" w:hAnsi="Segoe UI"/>
          <w:color w:val="212121"/>
          <w:shd w:fill="FFFFFF" w:val="clear"/>
        </w:rPr>
        <w:t>Champion, H. R., Sacco, W. J., Copes, W. S., Gann, D. S., Gennarelli, T. A., &amp; Flanagan, M. E. (1989). A revision of the Trauma Score. </w:t>
      </w:r>
      <w:r>
        <w:rPr>
          <w:rFonts w:cs="Segoe UI" w:ascii="Segoe UI" w:hAnsi="Segoe UI"/>
          <w:i/>
          <w:iCs/>
          <w:color w:val="212121"/>
          <w:shd w:fill="FFFFFF" w:val="clear"/>
        </w:rPr>
        <w:t>The Journal of trauma</w:t>
      </w:r>
      <w:r>
        <w:rPr>
          <w:rFonts w:cs="Segoe UI" w:ascii="Segoe UI" w:hAnsi="Segoe UI"/>
          <w:color w:val="212121"/>
          <w:shd w:fill="FFFFFF" w:val="clear"/>
        </w:rPr>
        <w:t>, </w:t>
      </w:r>
      <w:r>
        <w:rPr>
          <w:rFonts w:cs="Segoe UI" w:ascii="Segoe UI" w:hAnsi="Segoe UI"/>
          <w:i/>
          <w:iCs/>
          <w:color w:val="212121"/>
          <w:shd w:fill="FFFFFF" w:val="clear"/>
        </w:rPr>
        <w:t>29</w:t>
      </w:r>
      <w:r>
        <w:rPr>
          <w:rFonts w:cs="Segoe UI" w:ascii="Segoe UI" w:hAnsi="Segoe UI"/>
          <w:color w:val="212121"/>
          <w:shd w:fill="FFFFFF" w:val="clear"/>
        </w:rPr>
        <w:t xml:space="preserve">(5), 623–629. </w:t>
      </w:r>
      <w:hyperlink r:id="rId7">
        <w:r>
          <w:rPr>
            <w:rStyle w:val="InternetLink"/>
            <w:rFonts w:cs="Segoe UI" w:ascii="Segoe UI" w:hAnsi="Segoe UI"/>
            <w:highlight w:val="white"/>
          </w:rPr>
          <w:t>https://doi-org.proxy.kib.ki.se/10.1097/00005373-198905000-00017</w:t>
        </w:r>
      </w:hyperlink>
    </w:p>
    <w:p>
      <w:pPr>
        <w:pStyle w:val="ListParagraph"/>
        <w:numPr>
          <w:ilvl w:val="0"/>
          <w:numId w:val="1"/>
        </w:numPr>
        <w:spacing w:lineRule="auto" w:line="360"/>
        <w:rPr/>
      </w:pPr>
      <w:r>
        <w:rPr>
          <w:rFonts w:cs="Segoe UI" w:ascii="Segoe UI" w:hAnsi="Segoe UI"/>
          <w:color w:val="212121"/>
          <w:shd w:fill="FFFFFF" w:val="clear"/>
        </w:rPr>
        <w:t>Champion, H. R., Sacco, W. J., Copes, W. S., Gann, D. S., Gennarelli, T. A., &amp; Flanagan, M. E. (1989). A revision of the Trauma Score. </w:t>
      </w:r>
      <w:r>
        <w:rPr>
          <w:rFonts w:cs="Segoe UI" w:ascii="Segoe UI" w:hAnsi="Segoe UI"/>
          <w:i/>
          <w:iCs/>
          <w:color w:val="212121"/>
          <w:shd w:fill="FFFFFF" w:val="clear"/>
        </w:rPr>
        <w:t>The Journal of trauma</w:t>
      </w:r>
      <w:r>
        <w:rPr>
          <w:rFonts w:cs="Segoe UI" w:ascii="Segoe UI" w:hAnsi="Segoe UI"/>
          <w:color w:val="212121"/>
          <w:shd w:fill="FFFFFF" w:val="clear"/>
        </w:rPr>
        <w:t>, </w:t>
      </w:r>
      <w:r>
        <w:rPr>
          <w:rFonts w:cs="Segoe UI" w:ascii="Segoe UI" w:hAnsi="Segoe UI"/>
          <w:i/>
          <w:iCs/>
          <w:color w:val="212121"/>
          <w:shd w:fill="FFFFFF" w:val="clear"/>
        </w:rPr>
        <w:t>29</w:t>
      </w:r>
      <w:r>
        <w:rPr>
          <w:rFonts w:cs="Segoe UI" w:ascii="Segoe UI" w:hAnsi="Segoe UI"/>
          <w:color w:val="212121"/>
          <w:shd w:fill="FFFFFF" w:val="clear"/>
        </w:rPr>
        <w:t xml:space="preserve">(5), 623–629. </w:t>
      </w:r>
      <w:hyperlink r:id="rId8">
        <w:r>
          <w:rPr>
            <w:rStyle w:val="InternetLink"/>
            <w:rFonts w:cs="Segoe UI" w:ascii="Segoe UI" w:hAnsi="Segoe UI"/>
            <w:highlight w:val="white"/>
          </w:rPr>
          <w:t>https://doi-org.proxy.kib.ki.se/10.1097/00005373-198905000-00017</w:t>
        </w:r>
      </w:hyperlink>
    </w:p>
    <w:p>
      <w:pPr>
        <w:pStyle w:val="ListParagraph"/>
        <w:numPr>
          <w:ilvl w:val="0"/>
          <w:numId w:val="1"/>
        </w:numPr>
        <w:spacing w:lineRule="auto" w:line="360"/>
        <w:rPr/>
      </w:pPr>
      <w:r>
        <w:rPr>
          <w:rFonts w:cs="Segoe UI" w:ascii="Segoe UI" w:hAnsi="Segoe UI"/>
          <w:color w:val="212121"/>
          <w:shd w:fill="FFFFFF" w:val="clear"/>
        </w:rPr>
        <w:t>Alvarez, B. D., Razente, D. M., Lacerda, D. A., Lother, N. S., VON-Bahten, L. C., &amp; Stahlschmidt, C. M. (2016). Analysis of the Revised Trauma Score (RTS) in 200 victims of different trauma mechanisms. </w:t>
      </w:r>
      <w:r>
        <w:rPr>
          <w:rFonts w:cs="Segoe UI" w:ascii="Segoe UI" w:hAnsi="Segoe UI"/>
          <w:i/>
          <w:iCs/>
          <w:color w:val="212121"/>
          <w:shd w:fill="FFFFFF" w:val="clear"/>
        </w:rPr>
        <w:t>Revista do Colegio Brasileiro de Cirurgioes</w:t>
      </w:r>
      <w:r>
        <w:rPr>
          <w:rFonts w:cs="Segoe UI" w:ascii="Segoe UI" w:hAnsi="Segoe UI"/>
          <w:color w:val="212121"/>
          <w:shd w:fill="FFFFFF" w:val="clear"/>
        </w:rPr>
        <w:t>, </w:t>
      </w:r>
      <w:r>
        <w:rPr>
          <w:rFonts w:cs="Segoe UI" w:ascii="Segoe UI" w:hAnsi="Segoe UI"/>
          <w:i/>
          <w:iCs/>
          <w:color w:val="212121"/>
          <w:shd w:fill="FFFFFF" w:val="clear"/>
        </w:rPr>
        <w:t>43</w:t>
      </w:r>
      <w:r>
        <w:rPr>
          <w:rFonts w:cs="Segoe UI" w:ascii="Segoe UI" w:hAnsi="Segoe UI"/>
          <w:color w:val="212121"/>
          <w:shd w:fill="FFFFFF" w:val="clear"/>
        </w:rPr>
        <w:t xml:space="preserve">(5), 334–340. </w:t>
      </w:r>
      <w:hyperlink r:id="rId9">
        <w:r>
          <w:rPr>
            <w:rStyle w:val="InternetLink"/>
            <w:rFonts w:cs="Segoe UI" w:ascii="Segoe UI" w:hAnsi="Segoe UI"/>
            <w:highlight w:val="white"/>
          </w:rPr>
          <w:t>https://doi-org.proxy.kib.ki.se/10.1590/0100-69912016005010</w:t>
        </w:r>
      </w:hyperlink>
    </w:p>
    <w:p>
      <w:pPr>
        <w:pStyle w:val="ListParagraph"/>
        <w:numPr>
          <w:ilvl w:val="0"/>
          <w:numId w:val="1"/>
        </w:numPr>
        <w:spacing w:lineRule="auto" w:line="360"/>
        <w:rPr/>
      </w:pPr>
      <w:r>
        <w:rPr>
          <w:rFonts w:cs="Times New Roman" w:ascii="Times New Roman" w:hAnsi="Times New Roman"/>
          <w:sz w:val="24"/>
          <w:szCs w:val="24"/>
        </w:rPr>
        <w:t xml:space="preserve">TITCO collaborators (2017). TITCO dataset version 1. Available from </w:t>
      </w:r>
      <w:hyperlink r:id="rId10">
        <w:r>
          <w:rPr>
            <w:rStyle w:val="InternetLink"/>
            <w:rFonts w:cs="Times New Roman" w:ascii="Times New Roman" w:hAnsi="Times New Roman"/>
            <w:sz w:val="24"/>
            <w:szCs w:val="24"/>
          </w:rPr>
          <w:t>https://github.com/titco/titco-I</w:t>
        </w:r>
      </w:hyperlink>
      <w:r>
        <w:rPr>
          <w:rFonts w:cs="Times New Roman" w:ascii="Times New Roman" w:hAnsi="Times New Roman"/>
          <w:sz w:val="24"/>
          <w:szCs w:val="24"/>
        </w:rPr>
        <w:t>.</w:t>
      </w:r>
    </w:p>
    <w:p>
      <w:pPr>
        <w:pStyle w:val="Normal"/>
        <w:rPr>
          <w:rFonts w:ascii="Calibri" w:hAnsi="Calibri" w:eastAsia="Times New Roman" w:cs="Calibri"/>
          <w:b/>
          <w:b/>
          <w:bCs/>
          <w:color w:val="000000"/>
          <w:sz w:val="40"/>
          <w:szCs w:val="40"/>
        </w:rPr>
      </w:pPr>
      <w:r>
        <w:rPr>
          <w:rFonts w:cs="Times New Roman" w:ascii="Times New Roman" w:hAnsi="Times New Roman"/>
          <w:sz w:val="24"/>
          <w:szCs w:val="24"/>
        </w:rPr>
        <w:br/>
      </w:r>
    </w:p>
    <w:p>
      <w:pPr>
        <w:pStyle w:val="Normal"/>
        <w:rPr>
          <w:rFonts w:ascii="Calibri" w:hAnsi="Calibri" w:eastAsia="Times New Roman" w:cs="Calibri"/>
          <w:b/>
          <w:b/>
          <w:bCs/>
          <w:color w:val="000000"/>
          <w:sz w:val="40"/>
          <w:szCs w:val="40"/>
        </w:rPr>
      </w:pPr>
      <w:r>
        <w:rPr>
          <w:rFonts w:eastAsia="Times New Roman" w:cs="Calibri"/>
          <w:b/>
          <w:bCs/>
          <w:color w:val="000000"/>
          <w:sz w:val="40"/>
          <w:szCs w:val="40"/>
        </w:rPr>
      </w:r>
      <w:r>
        <w:br w:type="page"/>
      </w:r>
    </w:p>
    <w:p>
      <w:pPr>
        <w:pStyle w:val="Normal"/>
        <w:rPr>
          <w:rFonts w:ascii="Calibri" w:hAnsi="Calibri" w:eastAsia="Times New Roman" w:cs="Calibri"/>
          <w:b/>
          <w:b/>
          <w:bCs/>
          <w:color w:val="000000"/>
          <w:sz w:val="40"/>
          <w:szCs w:val="40"/>
          <w:lang w:val="sv-SE"/>
        </w:rPr>
      </w:pPr>
      <w:bookmarkStart w:id="0" w:name="_GoBack"/>
      <w:bookmarkEnd w:id="0"/>
      <w:r>
        <w:rPr>
          <w:rFonts w:eastAsia="Times New Roman" w:cs="Calibri"/>
          <w:b/>
          <w:bCs/>
          <w:color w:val="000000"/>
          <w:sz w:val="40"/>
          <w:szCs w:val="40"/>
          <w:lang w:val="sv-SE"/>
        </w:rPr>
        <w:t>TIDSPLAN (GANTT-DIAGRAM) FÖR EXAMENSARBETET</w:t>
      </w:r>
    </w:p>
    <w:p>
      <w:pPr>
        <w:pStyle w:val="Normal"/>
        <w:rPr>
          <w:rFonts w:ascii="Times New Roman" w:hAnsi="Times New Roman" w:cs="Times New Roman"/>
          <w:sz w:val="24"/>
          <w:szCs w:val="24"/>
          <w:lang w:val="sv-SE"/>
        </w:rPr>
      </w:pPr>
      <w:r>
        <w:rPr>
          <w:rFonts w:cs="Times New Roman" w:ascii="Times New Roman" w:hAnsi="Times New Roman"/>
          <w:sz w:val="24"/>
          <w:szCs w:val="24"/>
          <w:lang w:val="sv-SE"/>
        </w:rPr>
      </w:r>
    </w:p>
    <w:p>
      <w:pPr>
        <w:pStyle w:val="ListParagraph"/>
        <w:spacing w:lineRule="auto" w:line="360" w:before="0" w:after="160"/>
        <w:contextualSpacing/>
        <w:rPr/>
      </w:pPr>
      <w:r>
        <w:rPr/>
        <w:drawing>
          <wp:inline distT="0" distB="0" distL="0" distR="0">
            <wp:extent cx="5943600" cy="623887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rtin Gerdin Wärnberg" w:date="2020-09-29T20:36:41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You can definitely expand on this paragraph, perhaps divide it into two: one that discusses fatal trauma and one that discusses non-fatal trauma</w:t>
      </w:r>
    </w:p>
  </w:comment>
  <w:comment w:id="1" w:author="Martin Gerdin Wärnberg" w:date="2020-09-29T20:35:21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Not a complete sentence. Do you mean “In 2017, trauma ...”?</w:t>
      </w:r>
    </w:p>
  </w:comment>
  <w:comment w:id="2" w:author="Martin Gerdin Wärnberg" w:date="2020-09-29T20:35:46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Why is this in brackets? I suggest that you remove those.</w:t>
      </w:r>
    </w:p>
  </w:comment>
  <w:comment w:id="3" w:author="Martin Gerdin Wärnberg" w:date="2020-09-29T20:42:07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This should be a separate paragraph, and the time sensitivity can be expanded on.</w:t>
      </w:r>
    </w:p>
  </w:comment>
  <w:comment w:id="5" w:author="Martin Gerdin Wärnberg" w:date="2020-09-29T20:48:58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 think you can expand on the SOFA and add some on other scores to grade general disease severity.</w:t>
      </w:r>
    </w:p>
  </w:comment>
  <w:comment w:id="4" w:author="Martin Gerdin Wärnberg" w:date="2020-09-29T20:42:47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 don’t think that SOFA is specific to infections,  although it might have been derived that way. I think it’s a general score to assess disease severity in critically ill patients, but sepsis is now defined as a SOFA score of 2 or more caused by infection.</w:t>
      </w:r>
    </w:p>
  </w:comment>
  <w:comment w:id="6" w:author="Martin Gerdin Wärnberg" w:date="2020-09-29T20:45:35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QSOFA is very new, whereas SOFA is not.</w:t>
      </w:r>
    </w:p>
  </w:comment>
  <w:comment w:id="7" w:author="Martin Gerdin Wärnberg" w:date="2020-09-29T20:49:31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QSOFA can have a separate paragraph</w:t>
      </w:r>
    </w:p>
  </w:comment>
  <w:comment w:id="8" w:author="Martin Gerdin Wärnberg" w:date="2020-09-29T20:47:17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In what population?</w:t>
      </w:r>
    </w:p>
  </w:comment>
  <w:comment w:id="9" w:author="Martin Gerdin Wärnberg" w:date="2020-09-29T20:47:46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What population?</w:t>
      </w:r>
    </w:p>
  </w:comment>
  <w:comment w:id="10" w:author="Martin Gerdin Wärnberg" w:date="2020-09-29T20:48:16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This can be a separate paragraph.</w:t>
      </w:r>
    </w:p>
  </w:comment>
  <w:comment w:id="11" w:author="Martin Gerdin Wärnberg" w:date="2020-09-29T20:50:24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Quite awkward. Why not phrased as the aim in the PPF?</w:t>
      </w:r>
    </w:p>
  </w:comment>
  <w:comment w:id="12" w:author="Martin Gerdin Wärnberg" w:date="2020-09-29T20:51:09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 guess this should be in future tense</w:t>
      </w:r>
    </w:p>
  </w:comment>
  <w:comment w:id="13" w:author="Martin Gerdin Wärnberg" w:date="2020-09-29T20:53:03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This is obvious from the first part of the sentence.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Helvetica">
    <w:altName w:val="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rFonts w:ascii="Times New Roman" w:hAnsi="Times New Roman" w:cs="Segoe UI"/>
        <w:color w:val="2121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53e54"/>
    <w:rPr>
      <w:color w:val="0563C1" w:themeColor="hyperlink"/>
      <w:u w:val="single"/>
    </w:rPr>
  </w:style>
  <w:style w:type="character" w:styleId="UnresolvedMention">
    <w:name w:val="Unresolved Mention"/>
    <w:basedOn w:val="DefaultParagraphFont"/>
    <w:uiPriority w:val="99"/>
    <w:semiHidden/>
    <w:unhideWhenUsed/>
    <w:qFormat/>
    <w:rsid w:val="00053e54"/>
    <w:rPr>
      <w:color w:val="605E5C"/>
      <w:shd w:fill="E1DFDD" w:val="clear"/>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cs="Segoe UI"/>
      <w:color w:val="212121"/>
      <w:sz w:val="24"/>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rFonts w:ascii="Times New Roman" w:hAnsi="Times New Roman" w:cs="Times New Roman"/>
      <w:sz w:val="24"/>
      <w:szCs w:val="24"/>
    </w:rPr>
  </w:style>
  <w:style w:type="character" w:styleId="ListLabel16">
    <w:name w:val="ListLabel 16"/>
    <w:qFormat/>
    <w:rPr>
      <w:rFonts w:ascii="Times New Roman" w:hAnsi="Times New Roman" w:cs="Times New Roman"/>
      <w:sz w:val="24"/>
      <w:szCs w:val="24"/>
      <w:shd w:fill="FFFFFF" w:val="clear"/>
    </w:rPr>
  </w:style>
  <w:style w:type="character" w:styleId="ListLabel17">
    <w:name w:val="ListLabel 17"/>
    <w:qFormat/>
    <w:rPr>
      <w:rFonts w:ascii="Segoe UI" w:hAnsi="Segoe UI" w:cs="Segoe UI"/>
      <w:shd w:fill="FFFFFF" w:val="clear"/>
    </w:rPr>
  </w:style>
  <w:style w:type="character" w:styleId="ListLabel18">
    <w:name w:val="ListLabel 18"/>
    <w:qFormat/>
    <w:rPr>
      <w:rFonts w:ascii="Helvetica" w:hAnsi="Helvetica" w:cs="Helvetica"/>
      <w:shd w:fill="FFFFFF" w:val="clear"/>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d3a4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16/j.ajem.2019.03.007" TargetMode="External"/><Relationship Id="rId3" Type="http://schemas.openxmlformats.org/officeDocument/2006/relationships/hyperlink" Target="https://doi-org.proxy.kib.ki.se/10.1007/s00268-012-1459-6" TargetMode="External"/><Relationship Id="rId4" Type="http://schemas.openxmlformats.org/officeDocument/2006/relationships/hyperlink" Target="https://doi-org.proxy.kib.ki.se/10.1056/NEJMra1609326" TargetMode="External"/><Relationship Id="rId5" Type="http://schemas.openxmlformats.org/officeDocument/2006/relationships/hyperlink" Target="https://doi.org/10.1007/s00108-017-0338-5" TargetMode="External"/><Relationship Id="rId6" Type="http://schemas.openxmlformats.org/officeDocument/2006/relationships/hyperlink" Target="https://doi.org/10.1001/jama.2016.0289" TargetMode="External"/><Relationship Id="rId7" Type="http://schemas.openxmlformats.org/officeDocument/2006/relationships/hyperlink" Target="https://doi-org.proxy.kib.ki.se/10.1097/00005373-198905000-00017" TargetMode="External"/><Relationship Id="rId8" Type="http://schemas.openxmlformats.org/officeDocument/2006/relationships/hyperlink" Target="https://doi-org.proxy.kib.ki.se/10.1097/00005373-198905000-00017" TargetMode="External"/><Relationship Id="rId9" Type="http://schemas.openxmlformats.org/officeDocument/2006/relationships/hyperlink" Target="https://doi-org.proxy.kib.ki.se/10.1590/0100-69912016005010" TargetMode="External"/><Relationship Id="rId10" Type="http://schemas.openxmlformats.org/officeDocument/2006/relationships/hyperlink" Target="https://github.com/titco/titco-I" TargetMode="External"/><Relationship Id="rId11" Type="http://schemas.openxmlformats.org/officeDocument/2006/relationships/chart" Target="charts/chart1.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bar"/>
        <c:grouping val="stacked"/>
        <c:varyColors val="0"/>
        <c:ser>
          <c:idx val="0"/>
          <c:order val="0"/>
          <c:tx>
            <c:strRef>
              <c:f>label 0</c:f>
              <c:strCache>
                <c:ptCount val="1"/>
                <c:pt idx="0">
                  <c:v/>
                </c:pt>
              </c:strCache>
            </c:strRef>
          </c:tx>
          <c:spPr>
            <a:noFill/>
            <a:ln>
              <a:noFill/>
            </a:ln>
          </c:spPr>
          <c:invertIfNegative val="0"/>
          <c:dLbls>
            <c:numFmt formatCode="General" sourceLinked="1"/>
            <c:txPr>
              <a:bodyPr/>
              <a:lstStyle/>
              <a:p>
                <a:pPr>
                  <a:defRPr b="0" sz="900" spc="-1" strike="noStrike">
                    <a:solidFill>
                      <a:srgbClr val="ffffff"/>
                    </a:solidFill>
                    <a:latin typeface="Calibri"/>
                  </a:defRPr>
                </a:pPr>
              </a:p>
            </c:txPr>
            <c:dLblPos val="ctr"/>
            <c:showLegendKey val="0"/>
            <c:showVal val="1"/>
            <c:showCatName val="0"/>
            <c:showSerName val="0"/>
            <c:showPercent val="0"/>
            <c:showLeaderLines val="0"/>
          </c:dLbls>
          <c:cat>
            <c:strRef>
              <c:f>categories</c:f>
              <c:strCache>
                <c:ptCount val="17"/>
                <c:pt idx="0">
                  <c:v>Inläsning på projektet, dialog m HL.</c:v>
                </c:pt>
                <c:pt idx="1">
                  <c:v>Bekanta mig med R och de verktyg som används</c:v>
                </c:pt>
                <c:pt idx="2">
                  <c:v>Skriva Intro och M&amp;M, till projektredogörelsen</c:v>
                </c:pt>
                <c:pt idx="3">
                  <c:v>Skriv kod som sorterar datan</c:v>
                </c:pt>
                <c:pt idx="4">
                  <c:v>skriva klart projektredogörelsen</c:v>
                </c:pt>
                <c:pt idx="5">
                  <c:v>Diskutera utfallsmått, statistik, planera analysen</c:v>
                </c:pt>
                <c:pt idx="6">
                  <c:v>Skriv kod för den statistiska analysen</c:v>
                </c:pt>
                <c:pt idx="7">
                  <c:v>Läsa pek: identifiera aspekter m praktisk relevans för projektet</c:v>
                </c:pt>
                <c:pt idx="8">
                  <c:v>Förbereda, genomföra Projektseminarium</c:v>
                </c:pt>
                <c:pt idx="9">
                  <c:v>Beakta feedback från seminariet</c:v>
                </c:pt>
                <c:pt idx="10">
                  <c:v>Skriva resultatdel</c:v>
                </c:pt>
                <c:pt idx="11">
                  <c:v>Läsa pek: planera argumentation för diskussionsdelen</c:v>
                </c:pt>
                <c:pt idx="12">
                  <c:v>Skriva diskussionsdel</c:v>
                </c:pt>
                <c:pt idx="13">
                  <c:v>Sammanställa färdig rapport första utkast</c:v>
                </c:pt>
                <c:pt idx="14">
                  <c:v>Skriva Abstract o skapa muntlig presentation</c:v>
                </c:pt>
                <c:pt idx="15">
                  <c:v>Färdigställa seminarieversionen, genomföra Slutseminarium</c:v>
                </c:pt>
                <c:pt idx="16">
                  <c:v>Se över feedback, helhet, röd tråd, layout</c:v>
                </c:pt>
              </c:strCache>
            </c:strRef>
          </c:cat>
          <c:val>
            <c:numRef>
              <c:f>0</c:f>
              <c:numCache>
                <c:formatCode>General</c:formatCode>
                <c:ptCount val="17"/>
                <c:pt idx="0">
                  <c:v>1</c:v>
                </c:pt>
                <c:pt idx="1">
                  <c:v>1</c:v>
                </c:pt>
                <c:pt idx="2">
                  <c:v>1</c:v>
                </c:pt>
                <c:pt idx="3">
                  <c:v>3</c:v>
                </c:pt>
                <c:pt idx="4">
                  <c:v>4</c:v>
                </c:pt>
                <c:pt idx="5">
                  <c:v>4</c:v>
                </c:pt>
                <c:pt idx="6">
                  <c:v>6</c:v>
                </c:pt>
                <c:pt idx="7">
                  <c:v>1</c:v>
                </c:pt>
                <c:pt idx="8">
                  <c:v>5</c:v>
                </c:pt>
                <c:pt idx="9">
                  <c:v>7</c:v>
                </c:pt>
                <c:pt idx="10">
                  <c:v>11</c:v>
                </c:pt>
                <c:pt idx="11">
                  <c:v>14</c:v>
                </c:pt>
                <c:pt idx="12">
                  <c:v>13</c:v>
                </c:pt>
                <c:pt idx="13">
                  <c:v>15</c:v>
                </c:pt>
                <c:pt idx="14">
                  <c:v>15</c:v>
                </c:pt>
                <c:pt idx="15">
                  <c:v>17</c:v>
                </c:pt>
                <c:pt idx="16">
                  <c:v>18</c:v>
                </c:pt>
              </c:numCache>
            </c:numRef>
          </c:val>
        </c:ser>
        <c:ser>
          <c:idx val="1"/>
          <c:order val="1"/>
          <c:tx>
            <c:strRef>
              <c:f>label 1</c:f>
              <c:strCache>
                <c:ptCount val="1"/>
                <c:pt idx="0">
                  <c:v/>
                </c:pt>
              </c:strCache>
            </c:strRef>
          </c:tx>
          <c:spPr>
            <a:solidFill>
              <a:srgbClr val="ed7d31"/>
            </a:solidFill>
            <a:ln>
              <a:noFill/>
            </a:ln>
          </c:spPr>
          <c:invertIfNegative val="0"/>
          <c:dPt>
            <c:idx val="8"/>
            <c:invertIfNegative val="0"/>
            <c:spPr>
              <a:solidFill>
                <a:srgbClr val="0070c0"/>
              </a:solidFill>
              <a:ln>
                <a:noFill/>
              </a:ln>
            </c:spPr>
          </c:dPt>
          <c:dPt>
            <c:idx val="14"/>
            <c:invertIfNegative val="0"/>
            <c:spPr>
              <a:solidFill>
                <a:srgbClr val="0070c0"/>
              </a:solidFill>
              <a:ln>
                <a:noFill/>
              </a:ln>
            </c:spPr>
          </c:dPt>
          <c:dLbls>
            <c:numFmt formatCode="General" sourceLinked="1"/>
            <c:dLbl>
              <c:idx val="8"/>
              <c:txPr>
                <a:bodyPr/>
                <a:lstStyle/>
                <a:p>
                  <a:pPr>
                    <a:defRPr b="0" sz="900" spc="-1" strike="noStrike">
                      <a:solidFill>
                        <a:srgbClr val="ffffff"/>
                      </a:solidFill>
                      <a:latin typeface="Calibri"/>
                    </a:defRPr>
                  </a:pPr>
                </a:p>
              </c:txPr>
              <c:dLblPos val="ctr"/>
              <c:showLegendKey val="0"/>
              <c:showVal val="1"/>
              <c:showCatName val="0"/>
              <c:showSerName val="0"/>
              <c:showPercent val="0"/>
            </c:dLbl>
            <c:dLbl>
              <c:idx val="14"/>
              <c:txPr>
                <a:bodyPr/>
                <a:lstStyle/>
                <a:p>
                  <a:pPr>
                    <a:defRPr b="0" sz="900" spc="-1" strike="noStrike">
                      <a:solidFill>
                        <a:srgbClr val="ffffff"/>
                      </a:solidFill>
                      <a:latin typeface="Calibri"/>
                    </a:defRPr>
                  </a:pPr>
                </a:p>
              </c:txPr>
              <c:dLblPos val="ctr"/>
              <c:showLegendKey val="0"/>
              <c:showVal val="1"/>
              <c:showCatName val="0"/>
              <c:showSerName val="0"/>
              <c:showPercent val="0"/>
            </c:dLbl>
            <c:txPr>
              <a:bodyPr/>
              <a:lstStyle/>
              <a:p>
                <a:pPr>
                  <a:defRPr b="0" sz="900" spc="-1" strike="noStrike">
                    <a:solidFill>
                      <a:srgbClr val="ffffff"/>
                    </a:solidFill>
                    <a:latin typeface="Calibri"/>
                  </a:defRPr>
                </a:pPr>
              </a:p>
            </c:txPr>
            <c:dLblPos val="ctr"/>
            <c:showLegendKey val="0"/>
            <c:showVal val="1"/>
            <c:showCatName val="0"/>
            <c:showSerName val="0"/>
            <c:showPercent val="0"/>
            <c:showLeaderLines val="0"/>
          </c:dLbls>
          <c:cat>
            <c:strRef>
              <c:f>categories</c:f>
              <c:strCache>
                <c:ptCount val="17"/>
                <c:pt idx="0">
                  <c:v>Inläsning på projektet, dialog m HL.</c:v>
                </c:pt>
                <c:pt idx="1">
                  <c:v>Bekanta mig med R och de verktyg som används</c:v>
                </c:pt>
                <c:pt idx="2">
                  <c:v>Skriva Intro och M&amp;M, till projektredogörelsen</c:v>
                </c:pt>
                <c:pt idx="3">
                  <c:v>Skriv kod som sorterar datan</c:v>
                </c:pt>
                <c:pt idx="4">
                  <c:v>skriva klart projektredogörelsen</c:v>
                </c:pt>
                <c:pt idx="5">
                  <c:v>Diskutera utfallsmått, statistik, planera analysen</c:v>
                </c:pt>
                <c:pt idx="6">
                  <c:v>Skriv kod för den statistiska analysen</c:v>
                </c:pt>
                <c:pt idx="7">
                  <c:v>Läsa pek: identifiera aspekter m praktisk relevans för projektet</c:v>
                </c:pt>
                <c:pt idx="8">
                  <c:v>Förbereda, genomföra Projektseminarium</c:v>
                </c:pt>
                <c:pt idx="9">
                  <c:v>Beakta feedback från seminariet</c:v>
                </c:pt>
                <c:pt idx="10">
                  <c:v>Skriva resultatdel</c:v>
                </c:pt>
                <c:pt idx="11">
                  <c:v>Läsa pek: planera argumentation för diskussionsdelen</c:v>
                </c:pt>
                <c:pt idx="12">
                  <c:v>Skriva diskussionsdel</c:v>
                </c:pt>
                <c:pt idx="13">
                  <c:v>Sammanställa färdig rapport första utkast</c:v>
                </c:pt>
                <c:pt idx="14">
                  <c:v>Skriva Abstract o skapa muntlig presentation</c:v>
                </c:pt>
                <c:pt idx="15">
                  <c:v>Färdigställa seminarieversionen, genomföra Slutseminarium</c:v>
                </c:pt>
                <c:pt idx="16">
                  <c:v>Se över feedback, helhet, röd tråd, layout</c:v>
                </c:pt>
              </c:strCache>
            </c:strRef>
          </c:cat>
          <c:val>
            <c:numRef>
              <c:f>1</c:f>
              <c:numCache>
                <c:formatCode>General</c:formatCode>
                <c:ptCount val="17"/>
                <c:pt idx="0">
                  <c:v>2</c:v>
                </c:pt>
                <c:pt idx="1">
                  <c:v>2</c:v>
                </c:pt>
                <c:pt idx="2">
                  <c:v>4</c:v>
                </c:pt>
                <c:pt idx="3">
                  <c:v>3</c:v>
                </c:pt>
                <c:pt idx="4">
                  <c:v>2</c:v>
                </c:pt>
                <c:pt idx="5">
                  <c:v>2</c:v>
                </c:pt>
                <c:pt idx="6">
                  <c:v>5</c:v>
                </c:pt>
                <c:pt idx="7">
                  <c:v>13</c:v>
                </c:pt>
                <c:pt idx="8">
                  <c:v>2</c:v>
                </c:pt>
                <c:pt idx="9">
                  <c:v>2</c:v>
                </c:pt>
                <c:pt idx="10">
                  <c:v>4</c:v>
                </c:pt>
                <c:pt idx="11">
                  <c:v>3</c:v>
                </c:pt>
                <c:pt idx="12">
                  <c:v>4</c:v>
                </c:pt>
                <c:pt idx="13">
                  <c:v>2</c:v>
                </c:pt>
                <c:pt idx="14">
                  <c:v>1</c:v>
                </c:pt>
                <c:pt idx="15">
                  <c:v>2</c:v>
                </c:pt>
                <c:pt idx="16">
                  <c:v>2</c:v>
                </c:pt>
              </c:numCache>
            </c:numRef>
          </c:val>
        </c:ser>
        <c:gapWidth val="46"/>
        <c:overlap val="100"/>
        <c:axId val="95519926"/>
        <c:axId val="87126959"/>
      </c:barChart>
      <c:catAx>
        <c:axId val="95519926"/>
        <c:scaling>
          <c:orientation val="maxMin"/>
        </c:scaling>
        <c:delete val="0"/>
        <c:axPos val="b"/>
        <c:majorGridlines>
          <c:spPr>
            <a:ln w="9360">
              <a:solidFill>
                <a:srgbClr val="d9d9d9"/>
              </a:solidFill>
              <a:round/>
            </a:ln>
          </c:spPr>
        </c:majorGridlines>
        <c:numFmt formatCode="DD/MM/YYYY" sourceLinked="1"/>
        <c:majorTickMark val="none"/>
        <c:minorTickMark val="none"/>
        <c:tickLblPos val="nextTo"/>
        <c:spPr>
          <a:ln w="9360">
            <a:solidFill>
              <a:srgbClr val="d9d9d9"/>
            </a:solidFill>
            <a:round/>
          </a:ln>
        </c:spPr>
        <c:txPr>
          <a:bodyPr/>
          <a:lstStyle/>
          <a:p>
            <a:pPr>
              <a:defRPr b="0" sz="800" spc="117" strike="noStrike">
                <a:solidFill>
                  <a:srgbClr val="595959"/>
                </a:solidFill>
                <a:latin typeface="Arial Rounded MT Bold"/>
                <a:ea typeface="Arial Rounded MT Bold"/>
              </a:defRPr>
            </a:pPr>
          </a:p>
        </c:txPr>
        <c:crossAx val="87126959"/>
        <c:crosses val="autoZero"/>
        <c:auto val="1"/>
        <c:lblAlgn val="ctr"/>
        <c:lblOffset val="100"/>
      </c:catAx>
      <c:valAx>
        <c:axId val="87126959"/>
        <c:scaling>
          <c:orientation val="minMax"/>
        </c:scaling>
        <c:delete val="1"/>
        <c:axPos val="l"/>
        <c:numFmt formatCode="General" sourceLinked="0"/>
        <c:majorTickMark val="none"/>
        <c:minorTickMark val="none"/>
        <c:tickLblPos val="nextTo"/>
        <c:spPr>
          <a:ln w="6480">
            <a:solidFill>
              <a:srgbClr val="8b8b8b"/>
            </a:solidFill>
            <a:round/>
          </a:ln>
        </c:spPr>
        <c:txPr>
          <a:bodyPr/>
          <a:lstStyle/>
          <a:p>
            <a:pPr>
              <a:defRPr b="0" sz="1000" spc="-1" strike="noStrike">
                <a:solidFill>
                  <a:srgbClr val="000000"/>
                </a:solidFill>
                <a:latin typeface="Calibri"/>
              </a:defRPr>
            </a:pPr>
          </a:p>
        </c:txPr>
        <c:crossAx val="95519926"/>
        <c:crosses val="autoZero"/>
      </c:valAx>
      <c:spPr>
        <a:noFill/>
        <a:ln>
          <a:noFill/>
        </a:ln>
      </c:spPr>
    </c:plotArea>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8452</TotalTime>
  <Application>LibreOffice/6.1.5.2$Linux_X86_64 LibreOffice_project/10$Build-2</Application>
  <Pages>7</Pages>
  <Words>1627</Words>
  <Characters>8977</Characters>
  <CharactersWithSpaces>10551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2020-09-23T08:34:00Z</dcterms:created>
  <dc:creator>Björn Lindberg</dc:creator>
  <dc:description/>
  <dc:language>en-GB</dc:language>
  <cp:lastModifiedBy>Martin Gerdin Wärnberg</cp:lastModifiedBy>
  <dcterms:modified xsi:type="dcterms:W3CDTF">2020-09-29T20:53:20Z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